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788B9" w14:textId="77777777"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Automated Employment Decision T</w:t>
      </w:r>
      <w:r>
        <w:rPr>
          <w:rFonts w:ascii="Linux Biolinum O" w:hAnsi="Linux Biolinum O" w:cs="Arial"/>
          <w:b/>
          <w:sz w:val="24"/>
        </w:rPr>
        <w:t>ools</w:t>
      </w:r>
      <w:r w:rsidRPr="00E90D0B">
        <w:rPr>
          <w:rFonts w:ascii="Linux Biolinum O" w:hAnsi="Linux Biolinum O" w:cs="Arial"/>
          <w:b/>
          <w:sz w:val="24"/>
        </w:rPr>
        <w:t xml:space="preserve"> and </w:t>
      </w:r>
      <w:r>
        <w:rPr>
          <w:rFonts w:ascii="Linux Biolinum O" w:hAnsi="Linux Biolinum O" w:cs="Arial"/>
          <w:b/>
          <w:sz w:val="24"/>
        </w:rPr>
        <w:t>Ableism</w:t>
      </w:r>
      <w:r w:rsidRPr="00E90D0B">
        <w:rPr>
          <w:rFonts w:ascii="Linux Biolinum O" w:hAnsi="Linux Biolinum O" w:cs="Arial"/>
          <w:b/>
          <w:sz w:val="24"/>
        </w:rPr>
        <w:t xml:space="preserve">: </w:t>
      </w:r>
    </w:p>
    <w:p w14:paraId="66750250" w14:textId="6D3133A1" w:rsidR="00967E23" w:rsidRDefault="00967E23" w:rsidP="00967E23">
      <w:pPr>
        <w:pStyle w:val="ShortTitle"/>
        <w:rPr>
          <w:rFonts w:ascii="Linux Biolinum O" w:hAnsi="Linux Biolinum O" w:cs="Arial"/>
          <w:b/>
          <w:sz w:val="24"/>
        </w:rPr>
      </w:pPr>
      <w:r w:rsidRPr="00E90D0B">
        <w:rPr>
          <w:rFonts w:ascii="Linux Biolinum O" w:hAnsi="Linux Biolinum O" w:cs="Arial"/>
          <w:b/>
          <w:sz w:val="24"/>
        </w:rPr>
        <w:t xml:space="preserve">A Critical </w:t>
      </w:r>
      <w:r w:rsidR="00A83EA1">
        <w:rPr>
          <w:rFonts w:ascii="Linux Biolinum O" w:hAnsi="Linux Biolinum O" w:cs="Arial"/>
          <w:b/>
          <w:sz w:val="24"/>
        </w:rPr>
        <w:t xml:space="preserve">Analysis </w:t>
      </w:r>
      <w:r w:rsidR="00D151D5">
        <w:rPr>
          <w:rFonts w:ascii="Linux Biolinum O" w:hAnsi="Linux Biolinum O" w:cs="Arial"/>
          <w:b/>
          <w:sz w:val="24"/>
        </w:rPr>
        <w:t>with</w:t>
      </w:r>
      <w:r w:rsidR="00A83EA1">
        <w:rPr>
          <w:rFonts w:ascii="Linux Biolinum O" w:hAnsi="Linux Biolinum O" w:cs="Arial"/>
          <w:b/>
          <w:sz w:val="24"/>
        </w:rPr>
        <w:t xml:space="preserve"> Recommendations</w:t>
      </w:r>
    </w:p>
    <w:p w14:paraId="328647B5" w14:textId="77777777" w:rsidR="00B550C1" w:rsidRDefault="00B550C1" w:rsidP="00B550C1">
      <w:pPr>
        <w:pStyle w:val="Affiliation"/>
        <w:rPr>
          <w:rFonts w:eastAsiaTheme="minorEastAsia"/>
        </w:rPr>
      </w:pPr>
    </w:p>
    <w:p w14:paraId="496A137E" w14:textId="37EE774C" w:rsidR="005F339D" w:rsidRPr="0085485F" w:rsidRDefault="00F079EF" w:rsidP="0085485F">
      <w:pPr>
        <w:pStyle w:val="Affiliation"/>
        <w:rPr>
          <w:rFonts w:eastAsiaTheme="minorEastAsia"/>
          <w:sz w:val="22"/>
          <w:szCs w:val="22"/>
        </w:rPr>
      </w:pPr>
      <w:r w:rsidRPr="0085485F">
        <w:rPr>
          <w:rFonts w:eastAsiaTheme="minorEastAsia"/>
          <w:sz w:val="22"/>
          <w:szCs w:val="22"/>
        </w:rPr>
        <w:t>ANONYMOUS 1</w:t>
      </w:r>
      <w:r w:rsidR="00B550C1" w:rsidRPr="0085485F">
        <w:rPr>
          <w:rFonts w:eastAsiaTheme="minorEastAsia"/>
          <w:sz w:val="22"/>
          <w:szCs w:val="22"/>
        </w:rPr>
        <w:t xml:space="preserve"> and </w:t>
      </w:r>
      <w:r w:rsidRPr="0085485F">
        <w:rPr>
          <w:rFonts w:eastAsiaTheme="minorEastAsia"/>
          <w:sz w:val="22"/>
          <w:szCs w:val="22"/>
        </w:rPr>
        <w:t>ANONYMOUS 2</w:t>
      </w:r>
      <w:r w:rsidR="00B550C1" w:rsidRPr="0085485F">
        <w:rPr>
          <w:rFonts w:eastAsiaTheme="minorEastAsia"/>
          <w:sz w:val="22"/>
          <w:szCs w:val="22"/>
        </w:rPr>
        <w:t xml:space="preserve">, </w:t>
      </w:r>
      <w:r w:rsidRPr="0085485F">
        <w:rPr>
          <w:rFonts w:eastAsiaTheme="minorEastAsia"/>
          <w:sz w:val="22"/>
          <w:szCs w:val="22"/>
        </w:rPr>
        <w:t>Anonymous</w:t>
      </w:r>
      <w:r w:rsidR="00D77711" w:rsidRPr="0085485F">
        <w:rPr>
          <w:rFonts w:eastAsiaTheme="minorEastAsia"/>
          <w:sz w:val="22"/>
          <w:szCs w:val="22"/>
        </w:rPr>
        <w:t xml:space="preserve"> University</w:t>
      </w:r>
      <w:r w:rsidR="00547F6A" w:rsidRPr="0085485F">
        <w:rPr>
          <w:rFonts w:eastAsiaTheme="minorEastAsia"/>
          <w:sz w:val="22"/>
          <w:szCs w:val="22"/>
        </w:rPr>
        <w:t xml:space="preserve"> </w:t>
      </w:r>
    </w:p>
    <w:p w14:paraId="37A702DA" w14:textId="3ADB751C" w:rsidR="00894182" w:rsidRPr="0085485F" w:rsidRDefault="00894182" w:rsidP="00783893">
      <w:pPr>
        <w:pStyle w:val="Head1"/>
      </w:pPr>
      <w:r w:rsidRPr="0085485F">
        <w:t xml:space="preserve">This study examines the potential for harm to job seekers with disabilities due to inadequate accommodations and accessibility features in automated employment decision tools (AEDTs). Data was collected and analyzed from 30 </w:t>
      </w:r>
      <w:r w:rsidR="00C974B0">
        <w:t xml:space="preserve">AEDT </w:t>
      </w:r>
      <w:r w:rsidR="00D608BD" w:rsidRPr="0085485F">
        <w:t>vendor</w:t>
      </w:r>
      <w:r w:rsidRPr="0085485F">
        <w:t xml:space="preserve">s, focusing on publicly available information regarding accommodations and accessibility features, organizational size, specific products offered, bias testing practices, and accessibility staff. Most </w:t>
      </w:r>
      <w:r w:rsidR="00D608BD" w:rsidRPr="0085485F">
        <w:t>vendor</w:t>
      </w:r>
      <w:r w:rsidRPr="0085485F">
        <w:t xml:space="preserve">s in the study do not offer accommodations </w:t>
      </w:r>
      <w:r w:rsidR="00C974B0">
        <w:t>along with their</w:t>
      </w:r>
      <w:r w:rsidRPr="0085485F">
        <w:t xml:space="preserve"> AEDT products and are not actively addressing the needs of candidates with disabilities. Worse, some AEDT providers misrepresent their tools with claims of “bias-free” decision-making or offer employment assessments based on questionable video analysis approaches. These findings align with broader concerns about the potential for screen-out discrimination and other harms as a result of flaws in the design and implementation of AEDTs.</w:t>
      </w:r>
    </w:p>
    <w:p w14:paraId="046823C2" w14:textId="4F5CD6BD" w:rsidR="00B550C1" w:rsidRPr="00990441" w:rsidRDefault="00B550C1" w:rsidP="00783893">
      <w:pPr>
        <w:pStyle w:val="Head1"/>
        <w:ind w:firstLine="0"/>
        <w:rPr>
          <w:rStyle w:val="CCSHeadchar"/>
          <w:rFonts w:ascii="Times New Roman" w:hAnsi="Times New Roman" w:cs="Times New Roman"/>
        </w:rPr>
      </w:pPr>
      <w:r w:rsidRPr="00990441">
        <w:rPr>
          <w:rStyle w:val="CCSHeadchar"/>
          <w:rFonts w:ascii="Times New Roman" w:hAnsi="Times New Roman" w:cs="Times New Roman"/>
        </w:rPr>
        <w:t>CCS Concepts: • Social and professional topics → People with disabilities; • Human-centered</w:t>
      </w:r>
      <w:r w:rsidRPr="00990441">
        <w:rPr>
          <w:rStyle w:val="CCSHeadchar"/>
          <w:rFonts w:ascii="Times New Roman" w:hAnsi="Times New Roman" w:cs="Times New Roman"/>
          <w:bCs/>
        </w:rPr>
        <w:t xml:space="preserve"> </w:t>
      </w:r>
      <w:r w:rsidRPr="00990441">
        <w:rPr>
          <w:rStyle w:val="CCSHeadchar"/>
          <w:rFonts w:ascii="Times New Roman" w:hAnsi="Times New Roman" w:cs="Times New Roman"/>
        </w:rPr>
        <w:t>computing;</w:t>
      </w:r>
    </w:p>
    <w:p w14:paraId="2A30832C" w14:textId="77777777" w:rsidR="00B550C1" w:rsidRPr="00990441" w:rsidRDefault="00B550C1" w:rsidP="00783893">
      <w:pPr>
        <w:pStyle w:val="Head1"/>
        <w:ind w:firstLine="0"/>
      </w:pPr>
      <w:r w:rsidRPr="00990441">
        <w:t>Additional Key Words and Phrases: Automated Employment Decision Tools, Bias, Screen-out</w:t>
      </w:r>
    </w:p>
    <w:p w14:paraId="304A9B8D" w14:textId="77777777" w:rsidR="00B550C1" w:rsidRPr="00990441" w:rsidRDefault="00B550C1" w:rsidP="00783893">
      <w:pPr>
        <w:pStyle w:val="Head1"/>
        <w:ind w:firstLine="0"/>
        <w:rPr>
          <w:rStyle w:val="CCSHeadchar"/>
          <w:rFonts w:ascii="Times New Roman" w:hAnsi="Times New Roman" w:cs="Times New Roman"/>
          <w:bCs/>
        </w:rPr>
      </w:pPr>
      <w:r w:rsidRPr="00990441">
        <w:rPr>
          <w:rStyle w:val="CCSHeadchar"/>
          <w:rFonts w:ascii="Times New Roman" w:hAnsi="Times New Roman" w:cs="Times New Roman"/>
        </w:rPr>
        <w:t>ACM Reference Format:</w:t>
      </w:r>
    </w:p>
    <w:p w14:paraId="239B3148" w14:textId="12D87953" w:rsidR="00B550C1" w:rsidRPr="00990441" w:rsidRDefault="00F079EF" w:rsidP="00783893">
      <w:pPr>
        <w:pStyle w:val="Head1"/>
        <w:ind w:firstLine="0"/>
        <w:rPr>
          <w:rStyle w:val="CCSHeadchar"/>
          <w:rFonts w:ascii="Times New Roman" w:hAnsi="Times New Roman" w:cs="Times New Roman"/>
          <w:b w:val="0"/>
        </w:rPr>
      </w:pPr>
      <w:r>
        <w:rPr>
          <w:rStyle w:val="CCSHeadchar"/>
          <w:rFonts w:ascii="Times New Roman" w:hAnsi="Times New Roman" w:cs="Times New Roman"/>
          <w:b w:val="0"/>
        </w:rPr>
        <w:t>Anonymous 1</w:t>
      </w:r>
      <w:r w:rsidR="00B550C1" w:rsidRPr="00990441">
        <w:rPr>
          <w:rStyle w:val="CCSHeadchar"/>
          <w:rFonts w:ascii="Times New Roman" w:hAnsi="Times New Roman" w:cs="Times New Roman"/>
          <w:b w:val="0"/>
        </w:rPr>
        <w:t xml:space="preserve"> and </w:t>
      </w:r>
      <w:r>
        <w:rPr>
          <w:rStyle w:val="CCSHeadchar"/>
          <w:rFonts w:ascii="Times New Roman" w:hAnsi="Times New Roman" w:cs="Times New Roman"/>
          <w:b w:val="0"/>
        </w:rPr>
        <w:t>Anonymous 2. 2</w:t>
      </w:r>
      <w:r w:rsidR="00B550C1" w:rsidRPr="00990441">
        <w:rPr>
          <w:rStyle w:val="CCSHeadchar"/>
          <w:rFonts w:ascii="Times New Roman" w:hAnsi="Times New Roman" w:cs="Times New Roman"/>
          <w:b w:val="0"/>
        </w:rPr>
        <w:t>023. Automated Employment Decision Tools and Ableism: A Critical</w:t>
      </w:r>
      <w:r w:rsidR="00990441">
        <w:rPr>
          <w:rStyle w:val="CCSHeadchar"/>
          <w:rFonts w:ascii="Times New Roman" w:hAnsi="Times New Roman" w:cs="Times New Roman"/>
          <w:b w:val="0"/>
        </w:rPr>
        <w:t xml:space="preserve"> </w:t>
      </w:r>
      <w:r w:rsidR="00B550C1" w:rsidRPr="00990441">
        <w:rPr>
          <w:rStyle w:val="CCSHeadchar"/>
          <w:rFonts w:ascii="Times New Roman" w:hAnsi="Times New Roman" w:cs="Times New Roman"/>
          <w:b w:val="0"/>
        </w:rPr>
        <w:t xml:space="preserve">Examination. </w:t>
      </w:r>
      <w:proofErr w:type="gramStart"/>
      <w:r w:rsidR="00B550C1" w:rsidRPr="00990441">
        <w:rPr>
          <w:rStyle w:val="CCSHeadchar"/>
          <w:rFonts w:ascii="Times New Roman" w:hAnsi="Times New Roman" w:cs="Times New Roman"/>
          <w:b w:val="0"/>
        </w:rPr>
        <w:t>In .</w:t>
      </w:r>
      <w:proofErr w:type="gramEnd"/>
      <w:r w:rsidR="00B550C1" w:rsidRPr="00990441">
        <w:rPr>
          <w:rStyle w:val="CCSHeadchar"/>
          <w:rFonts w:ascii="Times New Roman" w:hAnsi="Times New Roman" w:cs="Times New Roman"/>
          <w:b w:val="0"/>
        </w:rPr>
        <w:t xml:space="preserve"> ACM, New York, NY, USA, 10 pages. </w:t>
      </w:r>
      <w:hyperlink r:id="rId8" w:history="1">
        <w:r w:rsidR="00B550C1" w:rsidRPr="00990441">
          <w:rPr>
            <w:rStyle w:val="Hyperlink"/>
            <w:b/>
          </w:rPr>
          <w:t>https://doi.org/XXXXXXX.XXXXXXX</w:t>
        </w:r>
      </w:hyperlink>
      <w:r w:rsidR="00990441">
        <w:rPr>
          <w:rStyle w:val="CCSHeadchar"/>
          <w:rFonts w:ascii="Times New Roman" w:hAnsi="Times New Roman" w:cs="Times New Roman"/>
          <w:b w:val="0"/>
        </w:rPr>
        <w:br/>
      </w:r>
    </w:p>
    <w:p w14:paraId="1898AAC2" w14:textId="041487B6" w:rsidR="00787A93" w:rsidRPr="00787A93" w:rsidRDefault="005B434B" w:rsidP="00787A93">
      <w:pPr>
        <w:pStyle w:val="Head2"/>
      </w:pPr>
      <w:r w:rsidRPr="002353A0">
        <w:t>I</w:t>
      </w:r>
      <w:r w:rsidR="00990441">
        <w:t>NTRODUCTION</w:t>
      </w:r>
    </w:p>
    <w:p w14:paraId="5769793D" w14:textId="7846A893" w:rsidR="001B72A4" w:rsidRPr="0085485F" w:rsidRDefault="00967E23" w:rsidP="00E52603">
      <w:pPr>
        <w:pStyle w:val="ParaContinue"/>
        <w:ind w:firstLine="240"/>
      </w:pPr>
      <w:r w:rsidRPr="0085485F">
        <w:t xml:space="preserve">In 2021, individuals </w:t>
      </w:r>
      <w:r w:rsidR="000C2A4E" w:rsidRPr="0085485F">
        <w:t xml:space="preserve">in the United States (US) </w:t>
      </w:r>
      <w:r w:rsidRPr="0085485F">
        <w:t xml:space="preserve">aged 16 to 64 with disabilities had an </w:t>
      </w:r>
      <w:r w:rsidR="002B2060" w:rsidRPr="0085485F">
        <w:t>un</w:t>
      </w:r>
      <w:r w:rsidRPr="0085485F">
        <w:t>employment rate of 10.8%, more than double that of individuals without disabilities.</w:t>
      </w:r>
      <w:r w:rsidR="00571B2B" w:rsidRPr="0085485F">
        <w:t xml:space="preserve">[1] </w:t>
      </w:r>
      <w:r w:rsidR="001B72A4" w:rsidRPr="0085485F">
        <w:t xml:space="preserve">In 2020, the percentage of persons with a disability earning $75,000 or more a year was 40.01% less than those without disabilities.[2] </w:t>
      </w:r>
      <w:r w:rsidR="000C2A4E" w:rsidRPr="0085485F">
        <w:t xml:space="preserve">Diminished workforce representation </w:t>
      </w:r>
      <w:r w:rsidRPr="0085485F">
        <w:t xml:space="preserve">has been a persistent concern for disability activists, and </w:t>
      </w:r>
      <w:r w:rsidR="00571B2B" w:rsidRPr="0085485F">
        <w:t xml:space="preserve">some fear this trend may be </w:t>
      </w:r>
      <w:r w:rsidRPr="0085485F">
        <w:t xml:space="preserve">exacerbated with the rapid advancement of </w:t>
      </w:r>
      <w:r w:rsidR="00331D1C" w:rsidRPr="0085485F">
        <w:t xml:space="preserve">automated employment decision tools (AEDTs) </w:t>
      </w:r>
      <w:r w:rsidR="003A4D76" w:rsidRPr="0085485F">
        <w:t xml:space="preserve">that are often </w:t>
      </w:r>
      <w:r w:rsidR="00331D1C" w:rsidRPr="0085485F">
        <w:t xml:space="preserve">based on artificial intelligence or </w:t>
      </w:r>
      <w:r w:rsidR="00331D1C" w:rsidRPr="0085485F">
        <w:lastRenderedPageBreak/>
        <w:t>machine learning (AI/ML)</w:t>
      </w:r>
      <w:r w:rsidRPr="0085485F">
        <w:t>.</w:t>
      </w:r>
      <w:r w:rsidR="005958C0" w:rsidRPr="0085485F">
        <w:rPr>
          <w:rStyle w:val="FootnoteReference"/>
        </w:rPr>
        <w:footnoteReference w:id="1"/>
      </w:r>
      <w:r w:rsidR="00571B2B" w:rsidRPr="0085485F">
        <w:t>[2, 3]</w:t>
      </w:r>
      <w:r w:rsidR="006F3BC3" w:rsidRPr="0085485F">
        <w:t xml:space="preserve"> </w:t>
      </w:r>
      <w:r w:rsidR="001B72A4" w:rsidRPr="0085485F">
        <w:t xml:space="preserve">Yet, </w:t>
      </w:r>
      <w:r w:rsidR="00894182" w:rsidRPr="0085485F">
        <w:t>n</w:t>
      </w:r>
      <w:r w:rsidR="001B72A4" w:rsidRPr="0085485F">
        <w:t>early all</w:t>
      </w:r>
      <w:r w:rsidR="00C9541C" w:rsidRPr="0085485F">
        <w:t xml:space="preserve"> Fortune 500 organizations have AI</w:t>
      </w:r>
      <w:r w:rsidR="000C2A4E" w:rsidRPr="0085485F">
        <w:t>/ML</w:t>
      </w:r>
      <w:r w:rsidR="00C9541C" w:rsidRPr="0085485F">
        <w:t xml:space="preserve"> tools </w:t>
      </w:r>
      <w:r w:rsidR="000C2A4E" w:rsidRPr="0085485F">
        <w:t xml:space="preserve">and AEDTs </w:t>
      </w:r>
      <w:r w:rsidR="002B2060" w:rsidRPr="0085485F">
        <w:t xml:space="preserve">in </w:t>
      </w:r>
      <w:r w:rsidR="00C9541C" w:rsidRPr="0085485F">
        <w:t xml:space="preserve">their </w:t>
      </w:r>
      <w:r w:rsidR="002B2060" w:rsidRPr="0085485F">
        <w:t>talent acquisition technology</w:t>
      </w:r>
      <w:r w:rsidR="00C9541C" w:rsidRPr="0085485F">
        <w:t xml:space="preserve"> plans.[4] </w:t>
      </w:r>
    </w:p>
    <w:p w14:paraId="2AD46386" w14:textId="551FCBE6" w:rsidR="00C8188B" w:rsidRPr="0085485F" w:rsidRDefault="00C9541C" w:rsidP="0011191A">
      <w:pPr>
        <w:pStyle w:val="ParaContinue"/>
        <w:ind w:firstLine="240"/>
      </w:pPr>
      <w:r w:rsidRPr="0085485F">
        <w:t xml:space="preserve">Examples of </w:t>
      </w:r>
      <w:r w:rsidR="00787A93" w:rsidRPr="0085485F">
        <w:t xml:space="preserve">AEDTs </w:t>
      </w:r>
      <w:r w:rsidRPr="0085485F">
        <w:t xml:space="preserve">include </w:t>
      </w:r>
      <w:r w:rsidR="002B2060" w:rsidRPr="0085485F">
        <w:t xml:space="preserve">resume screening based on natural language processing (NLP), </w:t>
      </w:r>
      <w:r w:rsidRPr="0085485F">
        <w:t>gamification of hiring</w:t>
      </w:r>
      <w:r w:rsidR="002B2060" w:rsidRPr="0085485F">
        <w:t xml:space="preserve"> interviews and processes</w:t>
      </w:r>
      <w:r w:rsidRPr="0085485F">
        <w:t xml:space="preserve">, AI/ML-based video interview </w:t>
      </w:r>
      <w:r w:rsidR="000C2A4E" w:rsidRPr="0085485F">
        <w:t>analysis</w:t>
      </w:r>
      <w:r w:rsidRPr="0085485F">
        <w:t xml:space="preserve">, and </w:t>
      </w:r>
      <w:r w:rsidR="000C2A4E" w:rsidRPr="0085485F">
        <w:t xml:space="preserve">interview </w:t>
      </w:r>
      <w:r w:rsidRPr="0085485F">
        <w:t>chatbots.</w:t>
      </w:r>
      <w:r w:rsidR="00C8188B" w:rsidRPr="0085485F">
        <w:t xml:space="preserve"> AEDT</w:t>
      </w:r>
      <w:r w:rsidR="00787A93" w:rsidRPr="0085485F">
        <w:t>s</w:t>
      </w:r>
      <w:r w:rsidR="00C8188B" w:rsidRPr="0085485F">
        <w:t xml:space="preserve"> affect candidates with disabilities in different ways</w:t>
      </w:r>
      <w:r w:rsidR="0040183C" w:rsidRPr="0085485F">
        <w:t xml:space="preserve">, in the worst case, </w:t>
      </w:r>
      <w:r w:rsidR="00894182" w:rsidRPr="0085485F">
        <w:t>perpetuating</w:t>
      </w:r>
      <w:r w:rsidR="0040183C" w:rsidRPr="0085485F">
        <w:t xml:space="preserve"> a</w:t>
      </w:r>
      <w:r w:rsidR="00894182" w:rsidRPr="0085485F">
        <w:t xml:space="preserve"> kind of digital</w:t>
      </w:r>
      <w:r w:rsidR="0040183C" w:rsidRPr="0085485F">
        <w:t xml:space="preserve"> ableism</w:t>
      </w:r>
      <w:r w:rsidR="00C8188B" w:rsidRPr="0085485F">
        <w:t xml:space="preserve">. </w:t>
      </w:r>
      <w:r w:rsidR="003A4D76" w:rsidRPr="0085485F">
        <w:t>E.g.</w:t>
      </w:r>
      <w:r w:rsidR="00894182" w:rsidRPr="0085485F">
        <w:t>, s</w:t>
      </w:r>
      <w:r w:rsidR="00C8188B" w:rsidRPr="0085485F">
        <w:t>ome gamified employment tests may</w:t>
      </w:r>
      <w:r w:rsidR="004C5EAB" w:rsidRPr="0085485F">
        <w:t xml:space="preserve"> not be designed to accommodate neurodiver</w:t>
      </w:r>
      <w:r w:rsidR="003A4D76" w:rsidRPr="0085485F">
        <w:t>sity</w:t>
      </w:r>
      <w:r w:rsidR="004C5EAB" w:rsidRPr="0085485F">
        <w:t xml:space="preserve"> or candidates with physical disabilities</w:t>
      </w:r>
      <w:r w:rsidR="00C8188B" w:rsidRPr="0085485F">
        <w:t>.</w:t>
      </w:r>
      <w:r w:rsidR="006B031E" w:rsidRPr="0085485F">
        <w:rPr>
          <w:rStyle w:val="FootnoteReference"/>
        </w:rPr>
        <w:footnoteReference w:id="2"/>
      </w:r>
      <w:r w:rsidR="00C8188B" w:rsidRPr="0085485F">
        <w:t xml:space="preserve"> AI video interview software can </w:t>
      </w:r>
      <w:r w:rsidR="00894182" w:rsidRPr="0085485F">
        <w:t xml:space="preserve">also </w:t>
      </w:r>
      <w:r w:rsidR="00C8188B" w:rsidRPr="0085485F">
        <w:t xml:space="preserve">negatively impact both neurodivergent </w:t>
      </w:r>
      <w:r w:rsidR="00787A93" w:rsidRPr="0085485F">
        <w:t xml:space="preserve">candidates </w:t>
      </w:r>
      <w:r w:rsidR="00C8188B" w:rsidRPr="0085485F">
        <w:t xml:space="preserve">and </w:t>
      </w:r>
      <w:r w:rsidR="00787A93" w:rsidRPr="0085485F">
        <w:t>those</w:t>
      </w:r>
      <w:r w:rsidR="00C8188B" w:rsidRPr="0085485F">
        <w:t xml:space="preserve"> with physical disabilities. In addition to </w:t>
      </w:r>
      <w:r w:rsidR="00E12366" w:rsidRPr="0085485F">
        <w:t xml:space="preserve">other bias and </w:t>
      </w:r>
      <w:r w:rsidR="00C8188B" w:rsidRPr="0085485F">
        <w:t>validity concerns</w:t>
      </w:r>
      <w:r w:rsidR="000A6D40" w:rsidRPr="0085485F">
        <w:t>,[5]</w:t>
      </w:r>
      <w:r w:rsidR="00C8188B" w:rsidRPr="0085485F">
        <w:t xml:space="preserve"> </w:t>
      </w:r>
      <w:r w:rsidR="00787A93" w:rsidRPr="0085485F">
        <w:t>AI/ML video analysis</w:t>
      </w:r>
      <w:r w:rsidR="00C8188B" w:rsidRPr="0085485F">
        <w:t xml:space="preserve"> algorithm</w:t>
      </w:r>
      <w:r w:rsidR="006F2B5D">
        <w:t>s</w:t>
      </w:r>
      <w:r w:rsidR="00C8188B" w:rsidRPr="0085485F">
        <w:t xml:space="preserve"> may</w:t>
      </w:r>
      <w:r w:rsidR="00894182" w:rsidRPr="0085485F">
        <w:t xml:space="preserve"> </w:t>
      </w:r>
      <w:r w:rsidR="00C8188B" w:rsidRPr="0085485F">
        <w:t>not recognize</w:t>
      </w:r>
      <w:r w:rsidR="000A6D40" w:rsidRPr="0085485F">
        <w:t xml:space="preserve"> </w:t>
      </w:r>
      <w:r w:rsidR="00C8188B" w:rsidRPr="0085485F">
        <w:t>a candidate with a speech impairment</w:t>
      </w:r>
      <w:r w:rsidR="000A6D40" w:rsidRPr="0085485F">
        <w:t xml:space="preserve"> </w:t>
      </w:r>
      <w:r w:rsidR="00C8188B" w:rsidRPr="0085485F">
        <w:t xml:space="preserve">or </w:t>
      </w:r>
      <w:r w:rsidR="000A6D40" w:rsidRPr="0085485F">
        <w:t>reduce the score of neurodivergent candidates based on</w:t>
      </w:r>
      <w:commentRangeStart w:id="0"/>
      <w:commentRangeStart w:id="1"/>
      <w:r w:rsidR="000A6D40" w:rsidRPr="0085485F">
        <w:t xml:space="preserve"> atypical facial expressions.</w:t>
      </w:r>
      <w:commentRangeEnd w:id="0"/>
      <w:r w:rsidR="000A6D40" w:rsidRPr="0085485F">
        <w:rPr>
          <w:rStyle w:val="CommentReference"/>
          <w:sz w:val="22"/>
          <w:szCs w:val="22"/>
        </w:rPr>
        <w:commentReference w:id="0"/>
      </w:r>
      <w:commentRangeEnd w:id="1"/>
      <w:r w:rsidR="00DC33D9" w:rsidRPr="0085485F">
        <w:rPr>
          <w:rStyle w:val="CommentReference"/>
          <w:sz w:val="22"/>
          <w:szCs w:val="22"/>
        </w:rPr>
        <w:commentReference w:id="1"/>
      </w:r>
      <w:r w:rsidR="000A6D40" w:rsidRPr="0085485F">
        <w:t xml:space="preserve"> </w:t>
      </w:r>
      <w:r w:rsidR="00C8188B" w:rsidRPr="0085485F">
        <w:t xml:space="preserve">Shockingly, some AI video </w:t>
      </w:r>
      <w:r w:rsidR="00787A93" w:rsidRPr="0085485F">
        <w:t xml:space="preserve">analysis </w:t>
      </w:r>
      <w:r w:rsidR="00C8188B" w:rsidRPr="0085485F">
        <w:t>algorithms</w:t>
      </w:r>
      <w:r w:rsidR="00787A93" w:rsidRPr="0085485F">
        <w:t xml:space="preserve"> are</w:t>
      </w:r>
      <w:r w:rsidR="00C8188B" w:rsidRPr="0085485F">
        <w:t xml:space="preserve"> known to diagnose candidates as disabled</w:t>
      </w:r>
      <w:r w:rsidR="002B2060" w:rsidRPr="0085485F">
        <w:t>.[</w:t>
      </w:r>
      <w:r w:rsidR="001B72A4" w:rsidRPr="0085485F">
        <w:t>2</w:t>
      </w:r>
      <w:r w:rsidR="00C8188B" w:rsidRPr="0085485F">
        <w:t>]</w:t>
      </w:r>
    </w:p>
    <w:p w14:paraId="52B605E8" w14:textId="13146A6E" w:rsidR="002B2060" w:rsidRPr="0085485F" w:rsidRDefault="00C8188B" w:rsidP="00DE7026">
      <w:pPr>
        <w:pStyle w:val="Para"/>
      </w:pPr>
      <w:r w:rsidRPr="0085485F">
        <w:t xml:space="preserve">AEDTs are often marketed as objective, and </w:t>
      </w:r>
      <w:r w:rsidR="001B72A4" w:rsidRPr="0085485F">
        <w:t xml:space="preserve">as </w:t>
      </w:r>
      <w:r w:rsidRPr="0085485F">
        <w:t>a means to reduce or eliminate bias.</w:t>
      </w:r>
      <w:r w:rsidR="00894182" w:rsidRPr="0085485F">
        <w:t xml:space="preserve"> At least five</w:t>
      </w:r>
      <w:r w:rsidRPr="0085485F">
        <w:t xml:space="preserve"> of the products surveyed </w:t>
      </w:r>
      <w:r w:rsidR="00894182" w:rsidRPr="0085485F">
        <w:t>are</w:t>
      </w:r>
      <w:r w:rsidRPr="0085485F">
        <w:t xml:space="preserve"> </w:t>
      </w:r>
      <w:r w:rsidR="000C2A4E" w:rsidRPr="0085485F">
        <w:t>misrepresented</w:t>
      </w:r>
      <w:r w:rsidRPr="0085485F">
        <w:t xml:space="preserve"> as </w:t>
      </w:r>
      <w:commentRangeStart w:id="2"/>
      <w:commentRangeStart w:id="3"/>
      <w:r w:rsidRPr="0085485F">
        <w:t>“bias-free</w:t>
      </w:r>
      <w:r w:rsidR="00894182" w:rsidRPr="0085485F">
        <w:t>,</w:t>
      </w:r>
      <w:r w:rsidRPr="0085485F">
        <w:t>”</w:t>
      </w:r>
      <w:r w:rsidR="00894182" w:rsidRPr="0085485F">
        <w:t xml:space="preserve"> or are described with similar verbiage</w:t>
      </w:r>
      <w:commentRangeEnd w:id="2"/>
      <w:r w:rsidR="004C5EAB" w:rsidRPr="0085485F">
        <w:rPr>
          <w:rStyle w:val="CommentReference"/>
          <w:sz w:val="22"/>
          <w:szCs w:val="22"/>
        </w:rPr>
        <w:commentReference w:id="2"/>
      </w:r>
      <w:commentRangeEnd w:id="3"/>
      <w:r w:rsidR="00DC33D9" w:rsidRPr="0085485F">
        <w:rPr>
          <w:rStyle w:val="CommentReference"/>
          <w:sz w:val="22"/>
          <w:szCs w:val="22"/>
        </w:rPr>
        <w:commentReference w:id="3"/>
      </w:r>
      <w:r w:rsidRPr="0085485F">
        <w:t>.</w:t>
      </w:r>
      <w:r w:rsidR="00A923A7" w:rsidRPr="0085485F">
        <w:t xml:space="preserve"> But official guidance from the US National Institute of Standards and Technology (NIST) points out “it is not possible to achieve zero risk of bias in an AI system.”[5] </w:t>
      </w:r>
      <w:r w:rsidR="001B72A4" w:rsidRPr="0085485F">
        <w:t>E</w:t>
      </w:r>
      <w:r w:rsidR="006F3BC3" w:rsidRPr="0085485F">
        <w:t xml:space="preserve">ven for the </w:t>
      </w:r>
      <w:r w:rsidR="00787A93" w:rsidRPr="0085485F">
        <w:t>small number</w:t>
      </w:r>
      <w:r w:rsidR="007F04FD" w:rsidRPr="0085485F">
        <w:t xml:space="preserve"> </w:t>
      </w:r>
      <w:r w:rsidR="00787A93" w:rsidRPr="0085485F">
        <w:t xml:space="preserve">of </w:t>
      </w:r>
      <w:r w:rsidR="007F04FD" w:rsidRPr="0085485F">
        <w:t xml:space="preserve">examined </w:t>
      </w:r>
      <w:r w:rsidR="006F3BC3" w:rsidRPr="0085485F">
        <w:t xml:space="preserve">vendors that </w:t>
      </w:r>
      <w:r w:rsidR="000C2A4E" w:rsidRPr="0085485F">
        <w:t>acknowledge</w:t>
      </w:r>
      <w:r w:rsidR="006F3BC3" w:rsidRPr="0085485F">
        <w:t xml:space="preserve"> </w:t>
      </w:r>
      <w:r w:rsidR="00A923A7" w:rsidRPr="0085485F">
        <w:t xml:space="preserve">an attempt to measure systemic bias in their offerings with </w:t>
      </w:r>
      <w:r w:rsidR="000C2A4E" w:rsidRPr="0085485F">
        <w:t xml:space="preserve">statistical </w:t>
      </w:r>
      <w:r w:rsidR="006F3BC3" w:rsidRPr="0085485F">
        <w:t xml:space="preserve">testing, </w:t>
      </w:r>
      <w:r w:rsidR="000C2A4E" w:rsidRPr="0085485F">
        <w:t>p</w:t>
      </w:r>
      <w:r w:rsidR="006F3BC3" w:rsidRPr="0085485F">
        <w:t>hysical design, graphical user interface</w:t>
      </w:r>
      <w:r w:rsidR="000C2A4E" w:rsidRPr="0085485F">
        <w:t>s</w:t>
      </w:r>
      <w:r w:rsidR="006F3BC3" w:rsidRPr="0085485F">
        <w:t xml:space="preserve"> (GUI)</w:t>
      </w:r>
      <w:r w:rsidR="00331D1C" w:rsidRPr="0085485F">
        <w:t xml:space="preserve">, or other </w:t>
      </w:r>
      <w:r w:rsidR="00787A93" w:rsidRPr="0085485F">
        <w:t>features</w:t>
      </w:r>
      <w:r w:rsidR="00331D1C" w:rsidRPr="0085485F">
        <w:t xml:space="preserve"> </w:t>
      </w:r>
      <w:r w:rsidR="000C2A4E" w:rsidRPr="0085485F">
        <w:t>can</w:t>
      </w:r>
      <w:r w:rsidR="00787A93" w:rsidRPr="0085485F">
        <w:t xml:space="preserve"> </w:t>
      </w:r>
      <w:r w:rsidR="000C2A4E" w:rsidRPr="0085485F">
        <w:t xml:space="preserve">present </w:t>
      </w:r>
      <w:r w:rsidR="001A0B49" w:rsidRPr="0085485F">
        <w:t xml:space="preserve">difficulties </w:t>
      </w:r>
      <w:r w:rsidR="000C2A4E" w:rsidRPr="0085485F">
        <w:t xml:space="preserve">for users with disabilities and lead to </w:t>
      </w:r>
      <w:r w:rsidR="00787A93" w:rsidRPr="0085485F">
        <w:t xml:space="preserve">subsequent </w:t>
      </w:r>
      <w:r w:rsidR="006F3BC3" w:rsidRPr="0085485F">
        <w:t>screen-out</w:t>
      </w:r>
      <w:r w:rsidR="00331D1C" w:rsidRPr="0085485F">
        <w:t xml:space="preserve"> discrimination</w:t>
      </w:r>
      <w:r w:rsidR="001B72A4" w:rsidRPr="0085485F">
        <w:t>,</w:t>
      </w:r>
      <w:r w:rsidR="00331D1C" w:rsidRPr="0085485F">
        <w:t xml:space="preserve"> where certain populations are </w:t>
      </w:r>
      <w:r w:rsidR="001A0B49" w:rsidRPr="0085485F">
        <w:t xml:space="preserve">unfairly </w:t>
      </w:r>
      <w:r w:rsidR="000C2A4E" w:rsidRPr="0085485F">
        <w:t>disqualified</w:t>
      </w:r>
      <w:r w:rsidR="007D264A" w:rsidRPr="0085485F">
        <w:t xml:space="preserve"> </w:t>
      </w:r>
      <w:r w:rsidR="000C2A4E" w:rsidRPr="0085485F">
        <w:t>from</w:t>
      </w:r>
      <w:r w:rsidR="00331D1C" w:rsidRPr="0085485F">
        <w:t xml:space="preserve"> employment opportunities</w:t>
      </w:r>
      <w:r w:rsidR="001A0B49" w:rsidRPr="0085485F">
        <w:t>.</w:t>
      </w:r>
      <w:r w:rsidR="005958C0" w:rsidRPr="0085485F">
        <w:rPr>
          <w:rStyle w:val="FootnoteReference"/>
        </w:rPr>
        <w:footnoteReference w:id="3"/>
      </w:r>
      <w:r w:rsidR="000C2A4E" w:rsidRPr="0085485F">
        <w:t xml:space="preserve"> </w:t>
      </w:r>
      <w:r w:rsidR="00D31CBC" w:rsidRPr="0085485F">
        <w:t>While s</w:t>
      </w:r>
      <w:r w:rsidR="007D264A" w:rsidRPr="0085485F">
        <w:t>creen-out discrimination</w:t>
      </w:r>
      <w:r w:rsidR="002B2060" w:rsidRPr="0085485F">
        <w:t xml:space="preserve"> is a significant concern for impacted communities, </w:t>
      </w:r>
      <w:r w:rsidR="001B72A4" w:rsidRPr="0085485F">
        <w:t xml:space="preserve">often </w:t>
      </w:r>
      <w:r w:rsidR="002B2060" w:rsidRPr="0085485F">
        <w:t>lead</w:t>
      </w:r>
      <w:r w:rsidR="007F04FD" w:rsidRPr="0085485F">
        <w:t>ing</w:t>
      </w:r>
      <w:r w:rsidR="002B2060" w:rsidRPr="0085485F">
        <w:t xml:space="preserve"> to adverse social and financial</w:t>
      </w:r>
      <w:r w:rsidR="007D264A" w:rsidRPr="0085485F">
        <w:t xml:space="preserve"> outcomes</w:t>
      </w:r>
      <w:r w:rsidR="00D31CBC" w:rsidRPr="0085485F">
        <w:t>, s</w:t>
      </w:r>
      <w:r w:rsidR="00A15F14" w:rsidRPr="0085485F">
        <w:t xml:space="preserve">creen out is also a </w:t>
      </w:r>
      <w:r w:rsidR="001B72A4" w:rsidRPr="0085485F">
        <w:t xml:space="preserve">potentially </w:t>
      </w:r>
      <w:r w:rsidR="00A15F14" w:rsidRPr="0085485F">
        <w:t xml:space="preserve">serious legal </w:t>
      </w:r>
      <w:r w:rsidR="001B72A4" w:rsidRPr="0085485F">
        <w:t>liability</w:t>
      </w:r>
      <w:r w:rsidR="00A15F14" w:rsidRPr="0085485F">
        <w:t xml:space="preserve"> </w:t>
      </w:r>
      <w:r w:rsidR="00787A93" w:rsidRPr="0085485F">
        <w:t>for</w:t>
      </w:r>
      <w:r w:rsidR="00A15F14" w:rsidRPr="0085485F">
        <w:t xml:space="preserve"> </w:t>
      </w:r>
      <w:r w:rsidR="007D264A" w:rsidRPr="0085485F">
        <w:t>employers</w:t>
      </w:r>
      <w:r w:rsidR="00A15F14" w:rsidRPr="0085485F">
        <w:t xml:space="preserve"> operating AEDTs. The Americans with Disabilities Act (ADA) states that "Screen out because of a disability is unlawful if the individual who is screened out is able to perform the essential functions of the job, with a reasonable accommodation if one is legally required</w:t>
      </w:r>
      <w:r w:rsidR="002B2060" w:rsidRPr="0085485F">
        <w:t>.</w:t>
      </w:r>
      <w:r w:rsidR="00A15F14" w:rsidRPr="0085485F">
        <w:t>"[</w:t>
      </w:r>
      <w:r w:rsidR="00E279BA" w:rsidRPr="0085485F">
        <w:t>3</w:t>
      </w:r>
      <w:r w:rsidR="00A15F14" w:rsidRPr="0085485F">
        <w:t>]</w:t>
      </w:r>
      <w:r w:rsidR="002B2060" w:rsidRPr="0085485F">
        <w:t xml:space="preserve"> </w:t>
      </w:r>
    </w:p>
    <w:p w14:paraId="7FD20548" w14:textId="37218914" w:rsidR="005958C0" w:rsidRDefault="005958C0" w:rsidP="00DE7026">
      <w:pPr>
        <w:pStyle w:val="Para"/>
      </w:pPr>
    </w:p>
    <w:p w14:paraId="0F416B61" w14:textId="2D65A5B3" w:rsidR="005958C0" w:rsidRDefault="005958C0" w:rsidP="00DE7026">
      <w:pPr>
        <w:pStyle w:val="Para"/>
      </w:pPr>
    </w:p>
    <w:p w14:paraId="2F929C12" w14:textId="77777777" w:rsidR="005958C0" w:rsidRDefault="005958C0" w:rsidP="00DE7026">
      <w:pPr>
        <w:pStyle w:val="Para"/>
      </w:pPr>
    </w:p>
    <w:p w14:paraId="18C73EDF" w14:textId="77777777" w:rsidR="005958C0" w:rsidRDefault="005958C0" w:rsidP="00DE7026">
      <w:pPr>
        <w:pStyle w:val="Para"/>
      </w:pPr>
    </w:p>
    <w:p w14:paraId="2667BB95" w14:textId="6CB29FA7" w:rsidR="008E0C38" w:rsidRDefault="00255480" w:rsidP="00DE7026">
      <w:pPr>
        <w:pStyle w:val="Para"/>
      </w:pPr>
      <w:r>
        <w:rPr>
          <w:noProof/>
          <w:bdr w:val="none" w:sz="0" w:space="0" w:color="auto" w:frame="1"/>
        </w:rPr>
        <w:lastRenderedPageBreak/>
        <w:drawing>
          <wp:anchor distT="0" distB="0" distL="114300" distR="114300" simplePos="0" relativeHeight="251658240" behindDoc="0" locked="0" layoutInCell="1" allowOverlap="1" wp14:anchorId="4B8C798F" wp14:editId="1BA3B81D">
            <wp:simplePos x="0" y="0"/>
            <wp:positionH relativeFrom="margin">
              <wp:align>center</wp:align>
            </wp:positionH>
            <wp:positionV relativeFrom="paragraph">
              <wp:posOffset>11573</wp:posOffset>
            </wp:positionV>
            <wp:extent cx="2009775" cy="1420073"/>
            <wp:effectExtent l="19050" t="19050" r="9525" b="27940"/>
            <wp:wrapNone/>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10430"/>
                    <a:stretch/>
                  </pic:blipFill>
                  <pic:spPr bwMode="auto">
                    <a:xfrm>
                      <a:off x="0" y="0"/>
                      <a:ext cx="2009775" cy="1420073"/>
                    </a:xfrm>
                    <a:prstGeom prst="rect">
                      <a:avLst/>
                    </a:prstGeom>
                    <a:noFill/>
                    <a:ln>
                      <a:solidFill>
                        <a:schemeClr val="tx1">
                          <a:lumMod val="75000"/>
                          <a:lumOff val="25000"/>
                        </a:schemeClr>
                      </a:solidFill>
                    </a:ln>
                    <a:extLst>
                      <a:ext uri="{53640926-AAD7-44D8-BBD7-CCE9431645EC}">
                        <a14:shadowObscured xmlns:a14="http://schemas.microsoft.com/office/drawing/2010/main"/>
                      </a:ext>
                    </a:extLst>
                  </pic:spPr>
                </pic:pic>
              </a:graphicData>
            </a:graphic>
          </wp:anchor>
        </w:drawing>
      </w:r>
    </w:p>
    <w:p w14:paraId="1A57E120" w14:textId="2ED3E927" w:rsidR="008E0C38" w:rsidRDefault="008E0C38" w:rsidP="00DE7026">
      <w:pPr>
        <w:pStyle w:val="Para"/>
      </w:pPr>
    </w:p>
    <w:p w14:paraId="454D271C" w14:textId="77777777" w:rsidR="00A923A7" w:rsidRDefault="00A923A7" w:rsidP="00DE7026">
      <w:pPr>
        <w:pStyle w:val="Para"/>
      </w:pPr>
    </w:p>
    <w:p w14:paraId="59C050EB" w14:textId="641FF7F7" w:rsidR="0085485F" w:rsidRDefault="0085485F" w:rsidP="00DE7026">
      <w:pPr>
        <w:pStyle w:val="Para"/>
        <w:rPr>
          <w:rStyle w:val="Label"/>
          <w:bCs/>
          <w:color w:val="000000" w:themeColor="text1"/>
          <w:sz w:val="20"/>
          <w:szCs w:val="20"/>
        </w:rPr>
      </w:pPr>
    </w:p>
    <w:p w14:paraId="454A6D50" w14:textId="1C499FA7" w:rsidR="0085485F" w:rsidRDefault="0085485F" w:rsidP="00DE7026">
      <w:pPr>
        <w:pStyle w:val="Para"/>
        <w:rPr>
          <w:rStyle w:val="Label"/>
          <w:bCs/>
          <w:color w:val="000000" w:themeColor="text1"/>
          <w:sz w:val="20"/>
          <w:szCs w:val="20"/>
        </w:rPr>
      </w:pPr>
    </w:p>
    <w:p w14:paraId="4F4C4950" w14:textId="08ECF713" w:rsidR="0085485F" w:rsidRDefault="0085485F" w:rsidP="00DE7026">
      <w:pPr>
        <w:pStyle w:val="Para"/>
        <w:rPr>
          <w:rStyle w:val="Label"/>
          <w:bCs/>
          <w:color w:val="000000" w:themeColor="text1"/>
          <w:sz w:val="20"/>
          <w:szCs w:val="20"/>
        </w:rPr>
      </w:pPr>
    </w:p>
    <w:p w14:paraId="32109892" w14:textId="2FF74DF5" w:rsidR="0085485F" w:rsidRDefault="0085485F" w:rsidP="00DE7026">
      <w:pPr>
        <w:pStyle w:val="Para"/>
        <w:rPr>
          <w:rStyle w:val="Label"/>
          <w:bCs/>
          <w:color w:val="000000" w:themeColor="text1"/>
          <w:sz w:val="20"/>
          <w:szCs w:val="20"/>
        </w:rPr>
      </w:pPr>
    </w:p>
    <w:p w14:paraId="123D9ABA" w14:textId="77777777" w:rsidR="0085485F" w:rsidRDefault="0085485F" w:rsidP="00DE7026">
      <w:pPr>
        <w:pStyle w:val="Para"/>
        <w:rPr>
          <w:rStyle w:val="Label"/>
          <w:bCs/>
          <w:color w:val="000000" w:themeColor="text1"/>
          <w:sz w:val="20"/>
          <w:szCs w:val="20"/>
        </w:rPr>
      </w:pPr>
    </w:p>
    <w:p w14:paraId="3562845B" w14:textId="369947B6" w:rsidR="0085485F" w:rsidRDefault="0085485F" w:rsidP="00DE7026">
      <w:pPr>
        <w:pStyle w:val="Para"/>
        <w:rPr>
          <w:rStyle w:val="Label"/>
          <w:bCs/>
          <w:color w:val="000000" w:themeColor="text1"/>
          <w:sz w:val="20"/>
          <w:szCs w:val="20"/>
        </w:rPr>
      </w:pPr>
    </w:p>
    <w:p w14:paraId="192F47C5" w14:textId="77777777" w:rsidR="0085485F" w:rsidRDefault="0085485F" w:rsidP="00DE7026">
      <w:pPr>
        <w:pStyle w:val="Para"/>
        <w:rPr>
          <w:rStyle w:val="Label"/>
          <w:bCs/>
          <w:color w:val="000000" w:themeColor="text1"/>
        </w:rPr>
      </w:pPr>
    </w:p>
    <w:p w14:paraId="49139CA5" w14:textId="36F2BC51" w:rsidR="008E0C38" w:rsidRPr="006E2F1F" w:rsidRDefault="008E0C38" w:rsidP="00DE7026">
      <w:pPr>
        <w:pStyle w:val="Para"/>
        <w:rPr>
          <w:sz w:val="20"/>
          <w:szCs w:val="20"/>
          <w:rPrChange w:id="4" w:author="patrickh2022@outlook.com" w:date="2023-02-06T10:00:00Z">
            <w:rPr/>
          </w:rPrChange>
        </w:rPr>
      </w:pPr>
      <w:r w:rsidRPr="006E2F1F">
        <w:rPr>
          <w:rStyle w:val="Label"/>
          <w:bCs/>
          <w:color w:val="000000" w:themeColor="text1"/>
          <w:sz w:val="20"/>
          <w:szCs w:val="20"/>
        </w:rPr>
        <w:t>Fig. 1.</w:t>
      </w:r>
      <w:r w:rsidRPr="006E2F1F">
        <w:rPr>
          <w:sz w:val="20"/>
          <w:szCs w:val="20"/>
          <w:rPrChange w:id="5" w:author="patrickh2022@outlook.com" w:date="2023-02-06T10:00:00Z">
            <w:rPr/>
          </w:rPrChange>
        </w:rPr>
        <w:t xml:space="preserve"> A clipping from an AEDT vendor website</w:t>
      </w:r>
      <w:r w:rsidR="00F3369C" w:rsidRPr="006E2F1F">
        <w:rPr>
          <w:sz w:val="20"/>
          <w:szCs w:val="20"/>
          <w:rPrChange w:id="6" w:author="patrickh2022@outlook.com" w:date="2023-02-06T10:00:00Z">
            <w:rPr/>
          </w:rPrChange>
        </w:rPr>
        <w:t xml:space="preserve">. </w:t>
      </w:r>
      <w:r w:rsidR="005B6890" w:rsidRPr="006E2F1F">
        <w:rPr>
          <w:sz w:val="20"/>
          <w:szCs w:val="20"/>
          <w:rPrChange w:id="7" w:author="patrickh2022@outlook.com" w:date="2023-02-06T10:00:00Z">
            <w:rPr/>
          </w:rPrChange>
        </w:rPr>
        <w:t>“</w:t>
      </w:r>
      <w:r w:rsidR="00F3369C" w:rsidRPr="006E2F1F">
        <w:rPr>
          <w:sz w:val="20"/>
          <w:szCs w:val="20"/>
          <w:rPrChange w:id="8" w:author="patrickh2022@outlook.com" w:date="2023-02-06T10:00:00Z">
            <w:rPr/>
          </w:rPrChange>
        </w:rPr>
        <w:t>Bias-free</w:t>
      </w:r>
      <w:r w:rsidR="005B6890" w:rsidRPr="006E2F1F">
        <w:rPr>
          <w:sz w:val="20"/>
          <w:szCs w:val="20"/>
          <w:rPrChange w:id="9" w:author="patrickh2022@outlook.com" w:date="2023-02-06T10:00:00Z">
            <w:rPr/>
          </w:rPrChange>
        </w:rPr>
        <w:t>”</w:t>
      </w:r>
      <w:r w:rsidR="00F3369C" w:rsidRPr="006E2F1F">
        <w:rPr>
          <w:sz w:val="20"/>
          <w:szCs w:val="20"/>
          <w:rPrChange w:id="10" w:author="patrickh2022@outlook.com" w:date="2023-02-06T10:00:00Z">
            <w:rPr/>
          </w:rPrChange>
        </w:rPr>
        <w:t xml:space="preserve"> is a striking claim given that official guidance from NIST</w:t>
      </w:r>
      <w:r w:rsidR="00A923A7" w:rsidRPr="006E2F1F">
        <w:rPr>
          <w:sz w:val="20"/>
          <w:szCs w:val="20"/>
          <w:rPrChange w:id="11" w:author="patrickh2022@outlook.com" w:date="2023-02-06T10:00:00Z">
            <w:rPr/>
          </w:rPrChange>
        </w:rPr>
        <w:t xml:space="preserve"> </w:t>
      </w:r>
      <w:r w:rsidR="00F3369C" w:rsidRPr="006E2F1F">
        <w:rPr>
          <w:sz w:val="20"/>
          <w:szCs w:val="20"/>
          <w:rPrChange w:id="12" w:author="patrickh2022@outlook.com" w:date="2023-02-06T10:00:00Z">
            <w:rPr/>
          </w:rPrChange>
        </w:rPr>
        <w:t xml:space="preserve">recently stated </w:t>
      </w:r>
      <w:r w:rsidR="0060333F" w:rsidRPr="006E2F1F">
        <w:rPr>
          <w:sz w:val="20"/>
          <w:szCs w:val="20"/>
          <w:rPrChange w:id="13" w:author="patrickh2022@outlook.com" w:date="2023-02-06T10:00:00Z">
            <w:rPr/>
          </w:rPrChange>
        </w:rPr>
        <w:t>this is not possible for AI systems.[</w:t>
      </w:r>
      <w:r w:rsidR="00F3369C" w:rsidRPr="006E2F1F">
        <w:rPr>
          <w:sz w:val="20"/>
          <w:szCs w:val="20"/>
          <w:rPrChange w:id="14" w:author="patrickh2022@outlook.com" w:date="2023-02-06T10:00:00Z">
            <w:rPr/>
          </w:rPrChange>
        </w:rPr>
        <w:t xml:space="preserve">5] Five vendors in the study use similar language on their websites. </w:t>
      </w:r>
    </w:p>
    <w:p w14:paraId="644104E5" w14:textId="77777777" w:rsidR="005958C0" w:rsidRPr="0085485F" w:rsidRDefault="005958C0" w:rsidP="00DE7026">
      <w:pPr>
        <w:pStyle w:val="Para"/>
      </w:pPr>
    </w:p>
    <w:p w14:paraId="7754E5D2" w14:textId="6ED57CF0" w:rsidR="00912B96" w:rsidRPr="0085485F" w:rsidRDefault="001A0B49" w:rsidP="00DE7026">
      <w:pPr>
        <w:pStyle w:val="Para"/>
      </w:pPr>
      <w:r w:rsidRPr="0085485F">
        <w:t xml:space="preserve">In an effort to highlight the prevalence of screen-out discrimination risks </w:t>
      </w:r>
      <w:r w:rsidR="0040183C" w:rsidRPr="0085485F">
        <w:t xml:space="preserve">due to AEDTs </w:t>
      </w:r>
      <w:r w:rsidRPr="0085485F">
        <w:t xml:space="preserve">and </w:t>
      </w:r>
      <w:r w:rsidR="0040183C" w:rsidRPr="0085485F">
        <w:t>to contribute to the</w:t>
      </w:r>
      <w:r w:rsidRPr="0085485F">
        <w:t xml:space="preserve"> broader dialog around</w:t>
      </w:r>
      <w:r w:rsidR="007D264A" w:rsidRPr="0085485F">
        <w:t xml:space="preserve"> AI/ML, AEDTs, </w:t>
      </w:r>
      <w:r w:rsidR="001B72A4" w:rsidRPr="0085485F">
        <w:t xml:space="preserve">and </w:t>
      </w:r>
      <w:r w:rsidR="007D264A" w:rsidRPr="0085485F">
        <w:t xml:space="preserve">bias against those with disabilities, </w:t>
      </w:r>
      <w:r w:rsidRPr="0085485F">
        <w:t>t</w:t>
      </w:r>
      <w:r w:rsidR="006F3BC3" w:rsidRPr="0085485F">
        <w:t>h</w:t>
      </w:r>
      <w:r w:rsidR="00331D1C" w:rsidRPr="0085485F">
        <w:t>is study</w:t>
      </w:r>
      <w:r w:rsidR="006F3BC3" w:rsidRPr="0085485F">
        <w:t xml:space="preserve"> present</w:t>
      </w:r>
      <w:r w:rsidR="00331D1C" w:rsidRPr="0085485F">
        <w:t xml:space="preserve">s </w:t>
      </w:r>
      <w:r w:rsidR="00D151D5" w:rsidRPr="0085485F">
        <w:t xml:space="preserve">straightforward summary information </w:t>
      </w:r>
      <w:r w:rsidR="00331D1C" w:rsidRPr="0085485F">
        <w:t xml:space="preserve">related to </w:t>
      </w:r>
      <w:r w:rsidRPr="0085485F">
        <w:t xml:space="preserve">30 AEDT </w:t>
      </w:r>
      <w:r w:rsidR="00897121" w:rsidRPr="0085485F">
        <w:t>vendor</w:t>
      </w:r>
      <w:r w:rsidRPr="0085485F">
        <w:t xml:space="preserve">s, covering accommodations and accessibility features, organizational size, specific products offered, bias testing practices, and accessibility staff. </w:t>
      </w:r>
      <w:r w:rsidR="004C5EAB" w:rsidRPr="0085485F">
        <w:t xml:space="preserve">Section </w:t>
      </w:r>
      <w:hyperlink w:anchor="methodology" w:history="1">
        <w:r w:rsidR="004C5EAB" w:rsidRPr="0085485F">
          <w:rPr>
            <w:rStyle w:val="Hyperlink"/>
          </w:rPr>
          <w:t>2</w:t>
        </w:r>
      </w:hyperlink>
      <w:r w:rsidR="004C5EAB" w:rsidRPr="0085485F">
        <w:t xml:space="preserve"> </w:t>
      </w:r>
      <w:r w:rsidR="0043570B" w:rsidRPr="0085485F">
        <w:t xml:space="preserve">outlines data collection. Analysis in Section </w:t>
      </w:r>
      <w:hyperlink w:anchor="analysis" w:history="1">
        <w:r w:rsidR="0043570B" w:rsidRPr="0085485F">
          <w:rPr>
            <w:rStyle w:val="Hyperlink"/>
          </w:rPr>
          <w:t>3</w:t>
        </w:r>
      </w:hyperlink>
      <w:r w:rsidR="0040183C" w:rsidRPr="0085485F">
        <w:t xml:space="preserve"> indicates that some</w:t>
      </w:r>
      <w:r w:rsidR="00912B96" w:rsidRPr="0085485F">
        <w:t xml:space="preserve"> vendors appear to be actively addressing screen-out discrimination risks, </w:t>
      </w:r>
      <w:r w:rsidR="0040183C" w:rsidRPr="0085485F">
        <w:t xml:space="preserve">while </w:t>
      </w:r>
      <w:r w:rsidR="001B72A4" w:rsidRPr="0085485F">
        <w:t>most</w:t>
      </w:r>
      <w:r w:rsidR="00912B96" w:rsidRPr="0085485F">
        <w:t xml:space="preserve"> </w:t>
      </w:r>
      <w:r w:rsidR="0040183C" w:rsidRPr="0085485F">
        <w:t>are</w:t>
      </w:r>
      <w:r w:rsidR="00912B96" w:rsidRPr="0085485F">
        <w:t xml:space="preserve"> not</w:t>
      </w:r>
      <w:r w:rsidR="001B72A4" w:rsidRPr="0085485F">
        <w:t xml:space="preserve">. </w:t>
      </w:r>
      <w:r w:rsidR="0043570B" w:rsidRPr="0085485F">
        <w:t xml:space="preserve">Section </w:t>
      </w:r>
      <w:hyperlink w:anchor="conclusion" w:history="1">
        <w:r w:rsidR="0043570B" w:rsidRPr="0085485F">
          <w:rPr>
            <w:rStyle w:val="Hyperlink"/>
          </w:rPr>
          <w:t>4</w:t>
        </w:r>
      </w:hyperlink>
      <w:r w:rsidR="0043570B" w:rsidRPr="0085485F">
        <w:t xml:space="preserve"> closes this paper </w:t>
      </w:r>
      <w:commentRangeStart w:id="15"/>
      <w:commentRangeStart w:id="16"/>
      <w:r w:rsidR="00912B96" w:rsidRPr="0085485F">
        <w:t xml:space="preserve">with recommendations </w:t>
      </w:r>
      <w:r w:rsidR="0043570B" w:rsidRPr="0085485F">
        <w:t xml:space="preserve">for AEDT developers </w:t>
      </w:r>
      <w:r w:rsidR="00912B96" w:rsidRPr="0085485F">
        <w:t>based on</w:t>
      </w:r>
      <w:r w:rsidR="0043570B" w:rsidRPr="0085485F">
        <w:t xml:space="preserve"> presented results</w:t>
      </w:r>
      <w:r w:rsidR="0060333F" w:rsidRPr="0085485F">
        <w:t xml:space="preserve"> and</w:t>
      </w:r>
      <w:r w:rsidR="0043570B" w:rsidRPr="0085485F">
        <w:t xml:space="preserve"> </w:t>
      </w:r>
      <w:r w:rsidR="00912B96" w:rsidRPr="0085485F">
        <w:t>authoritative guidance</w:t>
      </w:r>
      <w:r w:rsidR="0060333F" w:rsidRPr="0085485F">
        <w:t>.</w:t>
      </w:r>
      <w:r w:rsidR="0060333F" w:rsidRPr="0085485F">
        <w:rPr>
          <w:rStyle w:val="FootnoteReference"/>
        </w:rPr>
        <w:footnoteReference w:id="4"/>
      </w:r>
      <w:r w:rsidR="00912B96" w:rsidRPr="0085485F">
        <w:t xml:space="preserve"> </w:t>
      </w:r>
      <w:commentRangeEnd w:id="15"/>
      <w:r w:rsidR="00912B96" w:rsidRPr="0085485F">
        <w:rPr>
          <w:rStyle w:val="CommentReference"/>
          <w:sz w:val="22"/>
          <w:szCs w:val="22"/>
        </w:rPr>
        <w:commentReference w:id="15"/>
      </w:r>
      <w:commentRangeEnd w:id="16"/>
      <w:r w:rsidR="00DC33D9" w:rsidRPr="0085485F">
        <w:rPr>
          <w:rStyle w:val="CommentReference"/>
          <w:sz w:val="22"/>
          <w:szCs w:val="22"/>
        </w:rPr>
        <w:commentReference w:id="16"/>
      </w:r>
      <w:r w:rsidR="00D31CBC" w:rsidRPr="0085485F">
        <w:t xml:space="preserve">Appendix </w:t>
      </w:r>
      <w:hyperlink w:anchor="appenix_a" w:history="1">
        <w:r w:rsidR="00A83EA1" w:rsidRPr="0085485F">
          <w:rPr>
            <w:rStyle w:val="Hyperlink"/>
          </w:rPr>
          <w:t>A</w:t>
        </w:r>
      </w:hyperlink>
      <w:r w:rsidR="00A83EA1" w:rsidRPr="0085485F">
        <w:t xml:space="preserve"> </w:t>
      </w:r>
      <w:r w:rsidR="00D31CBC" w:rsidRPr="0085485F">
        <w:t xml:space="preserve">presents visual summaries of collected data, and </w:t>
      </w:r>
      <w:r w:rsidR="00A83EA1" w:rsidRPr="0085485F">
        <w:t xml:space="preserve">for improved reproducibility, </w:t>
      </w:r>
      <w:r w:rsidR="00D31CBC" w:rsidRPr="0085485F">
        <w:t xml:space="preserve">the GitHub repository </w:t>
      </w:r>
      <w:commentRangeStart w:id="17"/>
      <w:r w:rsidR="00F6100F" w:rsidRPr="0085485F">
        <w:t>https://github.com/</w:t>
      </w:r>
      <w:r w:rsidR="00F3369C" w:rsidRPr="0085485F">
        <w:t>xxxxxx</w:t>
      </w:r>
      <w:r w:rsidR="00F6100F" w:rsidRPr="0085485F">
        <w:t xml:space="preserve">/aedt-analysis </w:t>
      </w:r>
      <w:commentRangeEnd w:id="17"/>
      <w:r w:rsidR="00F3369C" w:rsidRPr="0085485F">
        <w:rPr>
          <w:rStyle w:val="CommentReference"/>
          <w:sz w:val="22"/>
          <w:szCs w:val="22"/>
        </w:rPr>
        <w:commentReference w:id="17"/>
      </w:r>
      <w:r w:rsidR="00F6100F" w:rsidRPr="0085485F">
        <w:t>contains</w:t>
      </w:r>
      <w:r w:rsidR="00D31CBC" w:rsidRPr="0085485F">
        <w:t xml:space="preserve"> anonymized data, scripts for analysis, and other related artifacts.  </w:t>
      </w:r>
    </w:p>
    <w:p w14:paraId="0B3DD907" w14:textId="423BF75A" w:rsidR="00937ECF" w:rsidRPr="00787A93" w:rsidRDefault="004C5EAB" w:rsidP="00787A93">
      <w:pPr>
        <w:pStyle w:val="Head2"/>
      </w:pPr>
      <w:bookmarkStart w:id="18" w:name="methodology"/>
      <w:r>
        <w:t xml:space="preserve">DATA </w:t>
      </w:r>
      <w:r w:rsidR="0043570B">
        <w:t>COLLECTION</w:t>
      </w:r>
    </w:p>
    <w:bookmarkEnd w:id="18"/>
    <w:p w14:paraId="7D39C7C9" w14:textId="7A3E610F" w:rsidR="003F6291" w:rsidRPr="0085485F" w:rsidRDefault="001B3B96" w:rsidP="00DE7026">
      <w:pPr>
        <w:pStyle w:val="Para"/>
      </w:pPr>
      <w:r w:rsidRPr="0085485F">
        <w:t>A broad search resulted in a list of 30 software vendors</w:t>
      </w:r>
      <w:r w:rsidR="00DB09F9" w:rsidRPr="0085485F">
        <w:t xml:space="preserve">, including well-known </w:t>
      </w:r>
      <w:r w:rsidR="006E3120" w:rsidRPr="0085485F">
        <w:t xml:space="preserve">companies </w:t>
      </w:r>
      <w:r w:rsidR="00DB09F9" w:rsidRPr="0085485F">
        <w:t>and smaller start-ups,</w:t>
      </w:r>
      <w:r w:rsidRPr="0085485F">
        <w:t xml:space="preserve"> offering AI/ML-enabled AEDTs with data </w:t>
      </w:r>
      <w:r w:rsidR="00DB09F9" w:rsidRPr="0085485F">
        <w:t xml:space="preserve">regarding their characteristics </w:t>
      </w:r>
      <w:r w:rsidRPr="0085485F">
        <w:t xml:space="preserve">available </w:t>
      </w:r>
      <w:r w:rsidR="00DB09F9" w:rsidRPr="0085485F">
        <w:t xml:space="preserve">for examination </w:t>
      </w:r>
      <w:r w:rsidRPr="0085485F">
        <w:t>via public channels like websites and LinkedIn.</w:t>
      </w:r>
      <w:r w:rsidR="003F6291" w:rsidRPr="0085485F">
        <w:t xml:space="preserve"> No formal sampling methodology was applied </w:t>
      </w:r>
      <w:r w:rsidR="00F67106" w:rsidRPr="0085485F">
        <w:t xml:space="preserve">as identifying </w:t>
      </w:r>
      <w:r w:rsidR="00782E23" w:rsidRPr="0085485F">
        <w:t xml:space="preserve">large numbers of </w:t>
      </w:r>
      <w:r w:rsidR="00F67106" w:rsidRPr="0085485F">
        <w:t xml:space="preserve">vendors that affirmatively acknowledge the </w:t>
      </w:r>
      <w:r w:rsidR="00AA353F">
        <w:t>development</w:t>
      </w:r>
      <w:r w:rsidR="00F67106" w:rsidRPr="0085485F">
        <w:t xml:space="preserve"> of AI/ML</w:t>
      </w:r>
      <w:r w:rsidR="00897121" w:rsidRPr="0085485F">
        <w:t>-enabled AEDTs</w:t>
      </w:r>
      <w:r w:rsidR="00F67106" w:rsidRPr="0085485F">
        <w:t xml:space="preserve"> proved challenging. </w:t>
      </w:r>
      <w:r w:rsidR="00782E23" w:rsidRPr="0085485F">
        <w:t xml:space="preserve">The </w:t>
      </w:r>
      <w:r w:rsidR="00897121" w:rsidRPr="0085485F">
        <w:t>compiled</w:t>
      </w:r>
      <w:r w:rsidR="00782E23" w:rsidRPr="0085485F">
        <w:t xml:space="preserve"> </w:t>
      </w:r>
      <w:r w:rsidR="00A1025F">
        <w:t xml:space="preserve">data </w:t>
      </w:r>
      <w:r w:rsidR="00782E23" w:rsidRPr="0085485F">
        <w:t>represents a good faith effort to create a snapshot of the AEDT vendor market, and the tools in this study are likely applied to millions of people each year.</w:t>
      </w:r>
      <w:r w:rsidR="009A6D22" w:rsidRPr="0085485F">
        <w:rPr>
          <w:rStyle w:val="FootnoteReference"/>
        </w:rPr>
        <w:footnoteReference w:id="5"/>
      </w:r>
      <w:r w:rsidR="00782E23" w:rsidRPr="0085485F">
        <w:t xml:space="preserve"> However, the sample should not be considered exhaustive and may suffer from sampling bias, despite the authors’ best efforts to create a representative dataset for analysis. </w:t>
      </w:r>
      <w:r w:rsidR="00E3529B" w:rsidRPr="0085485F">
        <w:t>A description o</w:t>
      </w:r>
      <w:r w:rsidR="00782E23" w:rsidRPr="0085485F">
        <w:t xml:space="preserve">f </w:t>
      </w:r>
      <w:r w:rsidR="00E3529B" w:rsidRPr="0085485F">
        <w:t xml:space="preserve">the </w:t>
      </w:r>
      <w:r w:rsidR="00782E23" w:rsidRPr="0085485F">
        <w:t>co</w:t>
      </w:r>
      <w:r w:rsidR="00897121" w:rsidRPr="0085485F">
        <w:t>llected</w:t>
      </w:r>
      <w:r w:rsidR="00782E23" w:rsidRPr="0085485F">
        <w:t xml:space="preserve"> data </w:t>
      </w:r>
      <w:r w:rsidR="00E3529B" w:rsidRPr="0085485F">
        <w:t>is</w:t>
      </w:r>
      <w:r w:rsidR="00782E23" w:rsidRPr="0085485F">
        <w:t xml:space="preserve"> presented in </w:t>
      </w:r>
      <w:hyperlink w:anchor="tb1" w:history="1">
        <w:r w:rsidR="00782E23" w:rsidRPr="0085485F">
          <w:rPr>
            <w:rStyle w:val="Hyperlink"/>
            <w:rFonts w:ascii="Linux Libertine O" w:eastAsia="Cambria" w:hAnsi="Linux Libertine O" w:cs="Linux Libertine O"/>
          </w:rPr>
          <w:t>Table 1</w:t>
        </w:r>
      </w:hyperlink>
      <w:r w:rsidR="00782E23" w:rsidRPr="0085485F">
        <w:t xml:space="preserve"> and </w:t>
      </w:r>
      <w:r w:rsidR="00E3529B" w:rsidRPr="0085485F">
        <w:t xml:space="preserve">a summary of results </w:t>
      </w:r>
      <w:r w:rsidR="00E52603" w:rsidRPr="0085485F">
        <w:t>is available</w:t>
      </w:r>
      <w:r w:rsidR="00E3529B" w:rsidRPr="0085485F">
        <w:t xml:space="preserve"> in </w:t>
      </w:r>
      <w:r w:rsidR="00782E23" w:rsidRPr="0085485F">
        <w:t xml:space="preserve">Figure </w:t>
      </w:r>
      <w:hyperlink w:anchor="figa1" w:history="1">
        <w:r w:rsidR="00782E23" w:rsidRPr="0085485F">
          <w:rPr>
            <w:rStyle w:val="Hyperlink"/>
          </w:rPr>
          <w:t>A.1</w:t>
        </w:r>
      </w:hyperlink>
      <w:r w:rsidR="00782E23" w:rsidRPr="0085485F">
        <w:t>.</w:t>
      </w:r>
    </w:p>
    <w:p w14:paraId="1CB0641B" w14:textId="6AA6D198" w:rsidR="005B434B" w:rsidRPr="00897121" w:rsidRDefault="005B434B" w:rsidP="0085485F">
      <w:pPr>
        <w:pStyle w:val="TableCaption"/>
      </w:pPr>
      <w:bookmarkStart w:id="19" w:name="_Ref31715975"/>
      <w:bookmarkStart w:id="20" w:name="tb1"/>
      <w:r w:rsidRPr="00897121">
        <w:rPr>
          <w:rStyle w:val="Label"/>
          <w:color w:val="000000" w:themeColor="text1"/>
        </w:rPr>
        <w:lastRenderedPageBreak/>
        <w:t>Table</w:t>
      </w:r>
      <w:bookmarkEnd w:id="19"/>
      <w:r w:rsidRPr="00897121">
        <w:rPr>
          <w:rStyle w:val="Label"/>
          <w:color w:val="000000" w:themeColor="text1"/>
        </w:rPr>
        <w:t xml:space="preserve"> 1</w:t>
      </w:r>
      <w:bookmarkEnd w:id="20"/>
      <w:r w:rsidR="00897121" w:rsidRPr="00897121">
        <w:rPr>
          <w:rStyle w:val="Label"/>
          <w:color w:val="000000" w:themeColor="text1"/>
        </w:rPr>
        <w:t>.</w:t>
      </w:r>
      <w:r w:rsidRPr="00897121">
        <w:t xml:space="preserve"> </w:t>
      </w:r>
      <w:r w:rsidR="001B241D" w:rsidRPr="00897121">
        <w:t>Dictionary</w:t>
      </w:r>
      <w:r w:rsidR="00B8068E" w:rsidRPr="00897121">
        <w:t xml:space="preserve"> for complied data.</w:t>
      </w:r>
    </w:p>
    <w:tbl>
      <w:tblPr>
        <w:tblpPr w:leftFromText="187" w:rightFromText="187" w:vertAnchor="page" w:tblpY="2190"/>
        <w:tblOverlap w:val="never"/>
        <w:tblW w:w="0" w:type="auto"/>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2247"/>
        <w:gridCol w:w="1983"/>
        <w:gridCol w:w="4530"/>
      </w:tblGrid>
      <w:tr w:rsidR="0085485F" w:rsidRPr="001B241D" w14:paraId="7C7F4274" w14:textId="77777777" w:rsidTr="00255480">
        <w:trPr>
          <w:trHeight w:val="170"/>
          <w:tblHeader/>
        </w:trPr>
        <w:tc>
          <w:tcPr>
            <w:tcW w:w="2247"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BFA3C81" w14:textId="42DF019B" w:rsidR="0085485F" w:rsidRPr="001B241D" w:rsidRDefault="0085485F" w:rsidP="00DE7026">
            <w:pPr>
              <w:pStyle w:val="TableCell"/>
            </w:pPr>
            <w:bookmarkStart w:id="21" w:name="analysis"/>
            <w:r>
              <w:t>AEDT Characteristic</w:t>
            </w:r>
          </w:p>
        </w:tc>
        <w:tc>
          <w:tcPr>
            <w:tcW w:w="1983"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9EFE499" w14:textId="3511BAF4" w:rsidR="0085485F" w:rsidRPr="001B241D" w:rsidRDefault="0085485F" w:rsidP="00DE7026">
            <w:pPr>
              <w:pStyle w:val="TableCell"/>
            </w:pPr>
            <w:r>
              <w:t xml:space="preserve">Assigned </w:t>
            </w:r>
            <w:r w:rsidRPr="001B241D">
              <w:t>Values</w:t>
            </w:r>
          </w:p>
        </w:tc>
        <w:tc>
          <w:tcPr>
            <w:tcW w:w="453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321A337" w14:textId="5742CF4E" w:rsidR="0085485F" w:rsidRPr="001B241D" w:rsidRDefault="0085485F" w:rsidP="00DE7026">
            <w:pPr>
              <w:pStyle w:val="TableCell"/>
            </w:pPr>
            <w:r w:rsidRPr="001B241D">
              <w:t>Description</w:t>
            </w:r>
          </w:p>
        </w:tc>
      </w:tr>
      <w:tr w:rsidR="0085485F" w:rsidRPr="001B241D" w14:paraId="18D5C027" w14:textId="77777777" w:rsidTr="00255480">
        <w:tc>
          <w:tcPr>
            <w:tcW w:w="2247" w:type="dxa"/>
            <w:tcBorders>
              <w:top w:val="single" w:sz="4" w:space="0" w:color="auto"/>
            </w:tcBorders>
            <w:shd w:val="clear" w:color="auto" w:fill="auto"/>
            <w:tcMar>
              <w:top w:w="90" w:type="dxa"/>
              <w:left w:w="195" w:type="dxa"/>
              <w:bottom w:w="90" w:type="dxa"/>
              <w:right w:w="195" w:type="dxa"/>
            </w:tcMar>
            <w:vAlign w:val="center"/>
            <w:hideMark/>
          </w:tcPr>
          <w:p w14:paraId="3925554D" w14:textId="5E6DDCC5" w:rsidR="0085485F" w:rsidRPr="001B241D" w:rsidRDefault="0085485F" w:rsidP="00722806">
            <w:pPr>
              <w:pStyle w:val="TableCell"/>
              <w:ind w:firstLine="0"/>
            </w:pPr>
            <w:r w:rsidRPr="001B241D">
              <w:t>Bias-Free/No bias</w:t>
            </w:r>
          </w:p>
        </w:tc>
        <w:tc>
          <w:tcPr>
            <w:tcW w:w="1983" w:type="dxa"/>
            <w:tcBorders>
              <w:top w:val="single" w:sz="4" w:space="0" w:color="auto"/>
            </w:tcBorders>
            <w:shd w:val="clear" w:color="auto" w:fill="auto"/>
            <w:tcMar>
              <w:top w:w="90" w:type="dxa"/>
              <w:left w:w="195" w:type="dxa"/>
              <w:bottom w:w="90" w:type="dxa"/>
              <w:right w:w="195" w:type="dxa"/>
            </w:tcMar>
            <w:vAlign w:val="center"/>
            <w:hideMark/>
          </w:tcPr>
          <w:p w14:paraId="684639DF" w14:textId="27E0FF9A"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tcBorders>
              <w:top w:val="single" w:sz="4" w:space="0" w:color="auto"/>
            </w:tcBorders>
            <w:shd w:val="clear" w:color="auto" w:fill="auto"/>
            <w:tcMar>
              <w:top w:w="90" w:type="dxa"/>
              <w:left w:w="195" w:type="dxa"/>
              <w:bottom w:w="90" w:type="dxa"/>
              <w:right w:w="195" w:type="dxa"/>
            </w:tcMar>
            <w:vAlign w:val="center"/>
            <w:hideMark/>
          </w:tcPr>
          <w:p w14:paraId="6927041D" w14:textId="75438F60" w:rsidR="0085485F" w:rsidRPr="001B241D" w:rsidRDefault="0085485F" w:rsidP="00722806">
            <w:pPr>
              <w:pStyle w:val="TableCell"/>
              <w:ind w:firstLine="0"/>
            </w:pPr>
            <w:r w:rsidRPr="001B241D">
              <w:t xml:space="preserve">If yes, </w:t>
            </w:r>
            <w:r>
              <w:t>vendor</w:t>
            </w:r>
            <w:r w:rsidRPr="001B241D">
              <w:t xml:space="preserve">’s website displays the </w:t>
            </w:r>
            <w:r>
              <w:t>phrase</w:t>
            </w:r>
            <w:r w:rsidRPr="001B241D">
              <w:t xml:space="preserve"> "Bias-Free" or similar language, such as “eliminates bias,” in relation to </w:t>
            </w:r>
            <w:r>
              <w:t>vendor</w:t>
            </w:r>
            <w:r w:rsidRPr="001B241D">
              <w:t xml:space="preserve">’s </w:t>
            </w:r>
            <w:r>
              <w:t xml:space="preserve">AEDT offering(s) </w:t>
            </w:r>
            <w:r w:rsidRPr="001B241D">
              <w:t>or AI/ML technology in general.</w:t>
            </w:r>
          </w:p>
        </w:tc>
      </w:tr>
      <w:tr w:rsidR="0085485F" w:rsidRPr="001B241D" w14:paraId="40D32A02" w14:textId="77777777" w:rsidTr="00255480">
        <w:tc>
          <w:tcPr>
            <w:tcW w:w="2247" w:type="dxa"/>
            <w:shd w:val="clear" w:color="auto" w:fill="auto"/>
            <w:tcMar>
              <w:top w:w="90" w:type="dxa"/>
              <w:left w:w="195" w:type="dxa"/>
              <w:bottom w:w="90" w:type="dxa"/>
              <w:right w:w="195" w:type="dxa"/>
            </w:tcMar>
            <w:vAlign w:val="center"/>
            <w:hideMark/>
          </w:tcPr>
          <w:p w14:paraId="5B39560F" w14:textId="26FFDE46" w:rsidR="0085485F" w:rsidRPr="001B241D" w:rsidRDefault="0085485F" w:rsidP="00722806">
            <w:pPr>
              <w:pStyle w:val="TableCell"/>
              <w:ind w:firstLine="0"/>
            </w:pPr>
            <w:r w:rsidRPr="001B241D">
              <w:t>Video Screening</w:t>
            </w:r>
          </w:p>
        </w:tc>
        <w:tc>
          <w:tcPr>
            <w:tcW w:w="1983" w:type="dxa"/>
            <w:shd w:val="clear" w:color="auto" w:fill="auto"/>
            <w:tcMar>
              <w:top w:w="90" w:type="dxa"/>
              <w:left w:w="195" w:type="dxa"/>
              <w:bottom w:w="90" w:type="dxa"/>
              <w:right w:w="195" w:type="dxa"/>
            </w:tcMar>
            <w:vAlign w:val="center"/>
            <w:hideMark/>
          </w:tcPr>
          <w:p w14:paraId="41A758A3" w14:textId="1063FBF5"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4C00413A" w14:textId="485855EE"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AI/ML </w:t>
            </w:r>
            <w:r>
              <w:t xml:space="preserve">video </w:t>
            </w:r>
            <w:r w:rsidRPr="001B241D">
              <w:t>screening algorithms in their</w:t>
            </w:r>
            <w:r>
              <w:t xml:space="preserve"> AEDT offering</w:t>
            </w:r>
            <w:r w:rsidRPr="001B241D">
              <w:t>.</w:t>
            </w:r>
          </w:p>
        </w:tc>
      </w:tr>
      <w:tr w:rsidR="0085485F" w:rsidRPr="001B241D" w14:paraId="05011120" w14:textId="77777777" w:rsidTr="00255480">
        <w:tc>
          <w:tcPr>
            <w:tcW w:w="2247" w:type="dxa"/>
            <w:shd w:val="clear" w:color="auto" w:fill="auto"/>
            <w:tcMar>
              <w:top w:w="90" w:type="dxa"/>
              <w:left w:w="195" w:type="dxa"/>
              <w:bottom w:w="90" w:type="dxa"/>
              <w:right w:w="195" w:type="dxa"/>
            </w:tcMar>
            <w:vAlign w:val="center"/>
            <w:hideMark/>
          </w:tcPr>
          <w:p w14:paraId="7FFF63B1" w14:textId="1DC27447" w:rsidR="0085485F" w:rsidRPr="001B241D" w:rsidRDefault="0085485F" w:rsidP="00722806">
            <w:pPr>
              <w:pStyle w:val="TableCell"/>
              <w:ind w:firstLine="0"/>
            </w:pPr>
            <w:r w:rsidRPr="001B241D">
              <w:t>Resume/Profile Screening</w:t>
            </w:r>
          </w:p>
        </w:tc>
        <w:tc>
          <w:tcPr>
            <w:tcW w:w="1983" w:type="dxa"/>
            <w:shd w:val="clear" w:color="auto" w:fill="auto"/>
            <w:tcMar>
              <w:top w:w="90" w:type="dxa"/>
              <w:left w:w="195" w:type="dxa"/>
              <w:bottom w:w="90" w:type="dxa"/>
              <w:right w:w="195" w:type="dxa"/>
            </w:tcMar>
            <w:vAlign w:val="center"/>
            <w:hideMark/>
          </w:tcPr>
          <w:p w14:paraId="03A07CC2" w14:textId="64AFC202"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3EDED0E7" w14:textId="76302E02"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w:t>
            </w:r>
            <w:r>
              <w:t>integrates</w:t>
            </w:r>
            <w:r w:rsidRPr="001B241D">
              <w:t xml:space="preserve"> AI/ML </w:t>
            </w:r>
            <w:r>
              <w:t xml:space="preserve">text </w:t>
            </w:r>
            <w:r w:rsidRPr="001B241D">
              <w:t xml:space="preserve">screening algorithms </w:t>
            </w:r>
            <w:r>
              <w:t>for</w:t>
            </w:r>
            <w:r w:rsidRPr="001B241D">
              <w:t xml:space="preserve"> candidates</w:t>
            </w:r>
            <w:r>
              <w:t>’</w:t>
            </w:r>
            <w:r w:rsidRPr="001B241D">
              <w:t xml:space="preserve"> resumes or profiles in</w:t>
            </w:r>
            <w:r>
              <w:t>to</w:t>
            </w:r>
            <w:r w:rsidRPr="001B241D">
              <w:t xml:space="preserve"> their </w:t>
            </w:r>
            <w:r>
              <w:t>AEDT offering(s)</w:t>
            </w:r>
            <w:r w:rsidRPr="001B241D">
              <w:t>.</w:t>
            </w:r>
          </w:p>
        </w:tc>
      </w:tr>
      <w:tr w:rsidR="0085485F" w:rsidRPr="001B241D" w14:paraId="6613DB47" w14:textId="77777777" w:rsidTr="00255480">
        <w:tc>
          <w:tcPr>
            <w:tcW w:w="2247" w:type="dxa"/>
            <w:shd w:val="clear" w:color="auto" w:fill="auto"/>
            <w:tcMar>
              <w:top w:w="90" w:type="dxa"/>
              <w:left w:w="195" w:type="dxa"/>
              <w:bottom w:w="90" w:type="dxa"/>
              <w:right w:w="195" w:type="dxa"/>
            </w:tcMar>
            <w:vAlign w:val="center"/>
            <w:hideMark/>
          </w:tcPr>
          <w:p w14:paraId="14FABEFC" w14:textId="194DA83E" w:rsidR="0085485F" w:rsidRPr="001B241D" w:rsidRDefault="0085485F" w:rsidP="00722806">
            <w:pPr>
              <w:pStyle w:val="TableCell"/>
              <w:ind w:firstLine="0"/>
            </w:pPr>
            <w:r w:rsidRPr="001B241D">
              <w:t>Chatbots</w:t>
            </w:r>
          </w:p>
        </w:tc>
        <w:tc>
          <w:tcPr>
            <w:tcW w:w="1983" w:type="dxa"/>
            <w:shd w:val="clear" w:color="auto" w:fill="auto"/>
            <w:tcMar>
              <w:top w:w="90" w:type="dxa"/>
              <w:left w:w="195" w:type="dxa"/>
              <w:bottom w:w="90" w:type="dxa"/>
              <w:right w:w="195" w:type="dxa"/>
            </w:tcMar>
            <w:vAlign w:val="center"/>
            <w:hideMark/>
          </w:tcPr>
          <w:p w14:paraId="727D9286" w14:textId="44037A0A"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566B1BBC" w14:textId="0CC8849C" w:rsidR="0085485F" w:rsidRPr="001B241D" w:rsidRDefault="0085485F" w:rsidP="00722806">
            <w:pPr>
              <w:pStyle w:val="TableCell"/>
              <w:ind w:firstLine="0"/>
            </w:pPr>
            <w:r w:rsidRPr="001B241D">
              <w:t xml:space="preserve">If yes, </w:t>
            </w:r>
            <w:r>
              <w:t>vendor</w:t>
            </w:r>
            <w:r w:rsidRPr="001B241D">
              <w:t xml:space="preserve">’s website </w:t>
            </w:r>
            <w:r>
              <w:t>declares</w:t>
            </w:r>
            <w:r w:rsidRPr="001B241D">
              <w:t xml:space="preserve"> that </w:t>
            </w:r>
            <w:r>
              <w:t>vendor</w:t>
            </w:r>
            <w:r w:rsidRPr="001B241D">
              <w:t xml:space="preserve"> integrates </w:t>
            </w:r>
            <w:r>
              <w:t>c</w:t>
            </w:r>
            <w:r w:rsidRPr="001B241D">
              <w:t>hatbots in</w:t>
            </w:r>
            <w:r>
              <w:t>to</w:t>
            </w:r>
            <w:r w:rsidRPr="001B241D">
              <w:t xml:space="preserve"> their </w:t>
            </w:r>
            <w:r>
              <w:t>AEDT offering(s)</w:t>
            </w:r>
            <w:r w:rsidRPr="001B241D">
              <w:t>.</w:t>
            </w:r>
          </w:p>
        </w:tc>
      </w:tr>
      <w:tr w:rsidR="0085485F" w:rsidRPr="001B241D" w14:paraId="0EAB6188" w14:textId="77777777" w:rsidTr="00255480">
        <w:tc>
          <w:tcPr>
            <w:tcW w:w="2247" w:type="dxa"/>
            <w:shd w:val="clear" w:color="auto" w:fill="auto"/>
            <w:tcMar>
              <w:top w:w="90" w:type="dxa"/>
              <w:left w:w="195" w:type="dxa"/>
              <w:bottom w:w="90" w:type="dxa"/>
              <w:right w:w="195" w:type="dxa"/>
            </w:tcMar>
            <w:vAlign w:val="center"/>
            <w:hideMark/>
          </w:tcPr>
          <w:p w14:paraId="22D026C9" w14:textId="609390C7" w:rsidR="0085485F" w:rsidRPr="001B241D" w:rsidRDefault="0085485F" w:rsidP="00722806">
            <w:pPr>
              <w:pStyle w:val="TableCell"/>
              <w:ind w:firstLine="0"/>
            </w:pPr>
            <w:r w:rsidRPr="001B241D">
              <w:t>Addresses</w:t>
            </w:r>
            <w:r w:rsidRPr="002353A0">
              <w:t xml:space="preserve"> </w:t>
            </w:r>
            <w:r w:rsidRPr="001B241D">
              <w:t>Physical Disabilities</w:t>
            </w:r>
          </w:p>
        </w:tc>
        <w:tc>
          <w:tcPr>
            <w:tcW w:w="1983" w:type="dxa"/>
            <w:shd w:val="clear" w:color="auto" w:fill="auto"/>
            <w:tcMar>
              <w:top w:w="90" w:type="dxa"/>
              <w:left w:w="195" w:type="dxa"/>
              <w:bottom w:w="90" w:type="dxa"/>
              <w:right w:w="195" w:type="dxa"/>
            </w:tcMar>
            <w:vAlign w:val="center"/>
            <w:hideMark/>
          </w:tcPr>
          <w:p w14:paraId="266CA764" w14:textId="06883C08"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315E6DE9" w14:textId="7AD6B104" w:rsidR="0085485F" w:rsidRPr="001B241D" w:rsidRDefault="0085485F" w:rsidP="00722806">
            <w:pPr>
              <w:pStyle w:val="TableCell"/>
              <w:ind w:firstLine="0"/>
            </w:pPr>
            <w:r w:rsidRPr="001B241D">
              <w:t xml:space="preserve">If yes, </w:t>
            </w:r>
            <w:r>
              <w:t>vendor</w:t>
            </w:r>
            <w:r w:rsidRPr="001B241D">
              <w:t>’s website addresses ways to assist and/or the benefits of hiring candidates with physical disabilities.</w:t>
            </w:r>
          </w:p>
        </w:tc>
      </w:tr>
      <w:tr w:rsidR="0085485F" w:rsidRPr="001B241D" w14:paraId="0045F2DD" w14:textId="77777777" w:rsidTr="00255480">
        <w:tc>
          <w:tcPr>
            <w:tcW w:w="2247" w:type="dxa"/>
            <w:shd w:val="clear" w:color="auto" w:fill="auto"/>
            <w:tcMar>
              <w:top w:w="90" w:type="dxa"/>
              <w:left w:w="195" w:type="dxa"/>
              <w:bottom w:w="90" w:type="dxa"/>
              <w:right w:w="195" w:type="dxa"/>
            </w:tcMar>
            <w:vAlign w:val="center"/>
            <w:hideMark/>
          </w:tcPr>
          <w:p w14:paraId="5FC968BC" w14:textId="7715E0AC" w:rsidR="0085485F" w:rsidRPr="001B241D" w:rsidRDefault="0085485F" w:rsidP="00722806">
            <w:pPr>
              <w:pStyle w:val="TableCell"/>
              <w:ind w:firstLine="0"/>
            </w:pPr>
            <w:r w:rsidRPr="001B241D">
              <w:t>Addresses Neurodiversity</w:t>
            </w:r>
          </w:p>
        </w:tc>
        <w:tc>
          <w:tcPr>
            <w:tcW w:w="1983" w:type="dxa"/>
            <w:shd w:val="clear" w:color="auto" w:fill="auto"/>
            <w:tcMar>
              <w:top w:w="90" w:type="dxa"/>
              <w:left w:w="195" w:type="dxa"/>
              <w:bottom w:w="90" w:type="dxa"/>
              <w:right w:w="195" w:type="dxa"/>
            </w:tcMar>
            <w:vAlign w:val="center"/>
            <w:hideMark/>
          </w:tcPr>
          <w:p w14:paraId="4CC3D554" w14:textId="002B1FE5"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0FDBD9FA" w14:textId="0B75009F" w:rsidR="0085485F" w:rsidRPr="001B241D" w:rsidRDefault="0085485F" w:rsidP="00722806">
            <w:pPr>
              <w:pStyle w:val="TableCell"/>
              <w:ind w:firstLine="0"/>
            </w:pPr>
            <w:r w:rsidRPr="001B241D">
              <w:t xml:space="preserve">If yes, </w:t>
            </w:r>
            <w:r>
              <w:t>vendor</w:t>
            </w:r>
            <w:r w:rsidRPr="001B241D">
              <w:t>’s website addresses ways to assist and/or the benefits of hiring neurodivergent candidates.</w:t>
            </w:r>
          </w:p>
        </w:tc>
      </w:tr>
      <w:tr w:rsidR="0085485F" w:rsidRPr="001B241D" w14:paraId="688CD7B6" w14:textId="77777777" w:rsidTr="00255480">
        <w:tc>
          <w:tcPr>
            <w:tcW w:w="2247" w:type="dxa"/>
            <w:shd w:val="clear" w:color="auto" w:fill="auto"/>
            <w:tcMar>
              <w:top w:w="90" w:type="dxa"/>
              <w:left w:w="195" w:type="dxa"/>
              <w:bottom w:w="90" w:type="dxa"/>
              <w:right w:w="195" w:type="dxa"/>
            </w:tcMar>
            <w:vAlign w:val="center"/>
            <w:hideMark/>
          </w:tcPr>
          <w:p w14:paraId="1682ADC1" w14:textId="43F0A0FA" w:rsidR="0085485F" w:rsidRPr="001B241D" w:rsidRDefault="0085485F" w:rsidP="00722806">
            <w:pPr>
              <w:pStyle w:val="TableCell"/>
              <w:ind w:firstLine="0"/>
            </w:pPr>
            <w:r w:rsidRPr="001B241D">
              <w:t>Accessibility Staff</w:t>
            </w:r>
          </w:p>
        </w:tc>
        <w:tc>
          <w:tcPr>
            <w:tcW w:w="1983" w:type="dxa"/>
            <w:shd w:val="clear" w:color="auto" w:fill="auto"/>
            <w:tcMar>
              <w:top w:w="90" w:type="dxa"/>
              <w:left w:w="195" w:type="dxa"/>
              <w:bottom w:w="90" w:type="dxa"/>
              <w:right w:w="195" w:type="dxa"/>
            </w:tcMar>
            <w:vAlign w:val="center"/>
            <w:hideMark/>
          </w:tcPr>
          <w:p w14:paraId="2E5071B3" w14:textId="50B44814"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5F26A4CB" w14:textId="7778748E" w:rsidR="0085485F" w:rsidRPr="001B241D" w:rsidRDefault="0085485F" w:rsidP="00722806">
            <w:pPr>
              <w:pStyle w:val="TableCell"/>
              <w:ind w:firstLine="0"/>
            </w:pPr>
            <w:r w:rsidRPr="001B241D">
              <w:t xml:space="preserve">If yes, there is public evidence of accessibility staff on the </w:t>
            </w:r>
            <w:r>
              <w:t>vendor</w:t>
            </w:r>
            <w:r w:rsidRPr="001B241D">
              <w:t>’s website or LinkedIn</w:t>
            </w:r>
            <w:r>
              <w:t xml:space="preserve"> profile</w:t>
            </w:r>
            <w:r w:rsidRPr="001B241D">
              <w:t>.</w:t>
            </w:r>
          </w:p>
        </w:tc>
      </w:tr>
      <w:tr w:rsidR="0085485F" w:rsidRPr="001B241D" w14:paraId="0EE843F0" w14:textId="77777777" w:rsidTr="00255480">
        <w:tc>
          <w:tcPr>
            <w:tcW w:w="2247" w:type="dxa"/>
            <w:shd w:val="clear" w:color="auto" w:fill="auto"/>
            <w:tcMar>
              <w:top w:w="90" w:type="dxa"/>
              <w:left w:w="195" w:type="dxa"/>
              <w:bottom w:w="90" w:type="dxa"/>
              <w:right w:w="195" w:type="dxa"/>
            </w:tcMar>
            <w:vAlign w:val="center"/>
            <w:hideMark/>
          </w:tcPr>
          <w:p w14:paraId="7E3C4465" w14:textId="53E73B8F" w:rsidR="0085485F" w:rsidRPr="001B241D" w:rsidRDefault="0085485F" w:rsidP="00722806">
            <w:pPr>
              <w:pStyle w:val="TableCell"/>
              <w:ind w:firstLine="0"/>
            </w:pPr>
            <w:r w:rsidRPr="001B241D">
              <w:t>Offers Accommodations</w:t>
            </w:r>
          </w:p>
        </w:tc>
        <w:tc>
          <w:tcPr>
            <w:tcW w:w="1983" w:type="dxa"/>
            <w:shd w:val="clear" w:color="auto" w:fill="auto"/>
            <w:tcMar>
              <w:top w:w="90" w:type="dxa"/>
              <w:left w:w="195" w:type="dxa"/>
              <w:bottom w:w="90" w:type="dxa"/>
              <w:right w:w="195" w:type="dxa"/>
            </w:tcMar>
            <w:vAlign w:val="center"/>
            <w:hideMark/>
          </w:tcPr>
          <w:p w14:paraId="6918CA61" w14:textId="2D3067EC"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7718D675" w14:textId="30F9F450" w:rsidR="0085485F" w:rsidRPr="001B241D" w:rsidRDefault="0085485F" w:rsidP="00722806">
            <w:pPr>
              <w:pStyle w:val="TableCell"/>
              <w:ind w:firstLine="0"/>
            </w:pPr>
            <w:r w:rsidRPr="001B241D">
              <w:t xml:space="preserve">If yes, </w:t>
            </w:r>
            <w:r>
              <w:t>vendor</w:t>
            </w:r>
            <w:r w:rsidRPr="001B241D">
              <w:t xml:space="preserve"> </w:t>
            </w:r>
            <w:r>
              <w:t>mentions</w:t>
            </w:r>
            <w:r w:rsidRPr="001B241D">
              <w:t xml:space="preserve"> accommodations specifically for </w:t>
            </w:r>
            <w:r>
              <w:t>AEDT offering(s).</w:t>
            </w:r>
          </w:p>
        </w:tc>
      </w:tr>
      <w:tr w:rsidR="0085485F" w:rsidRPr="001B241D" w14:paraId="7AE81AF5" w14:textId="77777777" w:rsidTr="00255480">
        <w:tc>
          <w:tcPr>
            <w:tcW w:w="2247" w:type="dxa"/>
            <w:shd w:val="clear" w:color="auto" w:fill="auto"/>
            <w:tcMar>
              <w:top w:w="90" w:type="dxa"/>
              <w:left w:w="195" w:type="dxa"/>
              <w:bottom w:w="90" w:type="dxa"/>
              <w:right w:w="195" w:type="dxa"/>
            </w:tcMar>
            <w:vAlign w:val="center"/>
            <w:hideMark/>
          </w:tcPr>
          <w:p w14:paraId="7F83045B" w14:textId="2A0ABC5D" w:rsidR="0085485F" w:rsidRPr="001B241D" w:rsidRDefault="0085485F" w:rsidP="00722806">
            <w:pPr>
              <w:pStyle w:val="TableCell"/>
              <w:ind w:firstLine="0"/>
            </w:pPr>
            <w:r w:rsidRPr="001B241D">
              <w:t>Immediate/Timeframe</w:t>
            </w:r>
            <w:r w:rsidRPr="002353A0">
              <w:t xml:space="preserve"> </w:t>
            </w:r>
            <w:r w:rsidRPr="001B241D">
              <w:t>for Accommodations</w:t>
            </w:r>
          </w:p>
        </w:tc>
        <w:tc>
          <w:tcPr>
            <w:tcW w:w="1983" w:type="dxa"/>
            <w:shd w:val="clear" w:color="auto" w:fill="auto"/>
            <w:tcMar>
              <w:top w:w="90" w:type="dxa"/>
              <w:left w:w="195" w:type="dxa"/>
              <w:bottom w:w="90" w:type="dxa"/>
              <w:right w:w="195" w:type="dxa"/>
            </w:tcMar>
            <w:vAlign w:val="center"/>
            <w:hideMark/>
          </w:tcPr>
          <w:p w14:paraId="604B23C6" w14:textId="1C7A4E87"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3DA84191" w14:textId="7BCC2D32" w:rsidR="0085485F" w:rsidRPr="001B241D" w:rsidRDefault="0085485F" w:rsidP="00722806">
            <w:pPr>
              <w:pStyle w:val="TableCell"/>
              <w:ind w:firstLine="0"/>
            </w:pPr>
            <w:r w:rsidRPr="001B241D">
              <w:t xml:space="preserve">If yes, </w:t>
            </w:r>
            <w:r>
              <w:t>vendor</w:t>
            </w:r>
            <w:r w:rsidRPr="001B241D">
              <w:t xml:space="preserve"> </w:t>
            </w:r>
            <w:r>
              <w:t>provides</w:t>
            </w:r>
            <w:r w:rsidRPr="001B241D">
              <w:t xml:space="preserve"> immediate </w:t>
            </w:r>
            <w:r w:rsidRPr="002353A0">
              <w:t>accommodations</w:t>
            </w:r>
            <w:r w:rsidRPr="001B241D">
              <w:t xml:space="preserve"> or a timeframe for when accommodations </w:t>
            </w:r>
            <w:r>
              <w:t>are made available for</w:t>
            </w:r>
            <w:r w:rsidRPr="001B241D">
              <w:t xml:space="preserve"> candidates </w:t>
            </w:r>
            <w:r>
              <w:t>subject to the AEDT offering(s)</w:t>
            </w:r>
            <w:r w:rsidRPr="001B241D">
              <w:t>.</w:t>
            </w:r>
          </w:p>
        </w:tc>
      </w:tr>
      <w:tr w:rsidR="0085485F" w:rsidRPr="001B241D" w14:paraId="597A0749" w14:textId="77777777" w:rsidTr="00255480">
        <w:trPr>
          <w:trHeight w:val="1001"/>
        </w:trPr>
        <w:tc>
          <w:tcPr>
            <w:tcW w:w="2247" w:type="dxa"/>
            <w:shd w:val="clear" w:color="auto" w:fill="auto"/>
            <w:tcMar>
              <w:top w:w="90" w:type="dxa"/>
              <w:left w:w="195" w:type="dxa"/>
              <w:bottom w:w="90" w:type="dxa"/>
              <w:right w:w="195" w:type="dxa"/>
            </w:tcMar>
            <w:vAlign w:val="center"/>
            <w:hideMark/>
          </w:tcPr>
          <w:p w14:paraId="355F2D8E" w14:textId="011E8F54" w:rsidR="0085485F" w:rsidRPr="001B241D" w:rsidRDefault="0085485F" w:rsidP="00722806">
            <w:pPr>
              <w:pStyle w:val="TableCell"/>
              <w:ind w:firstLine="0"/>
            </w:pPr>
            <w:r w:rsidRPr="001B241D">
              <w:t>Reports Bias Testing</w:t>
            </w:r>
          </w:p>
        </w:tc>
        <w:tc>
          <w:tcPr>
            <w:tcW w:w="1983" w:type="dxa"/>
            <w:shd w:val="clear" w:color="auto" w:fill="auto"/>
            <w:tcMar>
              <w:top w:w="90" w:type="dxa"/>
              <w:left w:w="195" w:type="dxa"/>
              <w:bottom w:w="90" w:type="dxa"/>
              <w:right w:w="195" w:type="dxa"/>
            </w:tcMar>
            <w:vAlign w:val="center"/>
            <w:hideMark/>
          </w:tcPr>
          <w:p w14:paraId="1F636081" w14:textId="5362899F" w:rsidR="0085485F" w:rsidRPr="001B241D" w:rsidRDefault="0085485F" w:rsidP="00DE7026">
            <w:pPr>
              <w:pStyle w:val="TableCell"/>
            </w:pPr>
            <w:r>
              <w:t>Y</w:t>
            </w:r>
            <w:r w:rsidRPr="001B241D">
              <w:t xml:space="preserve">es, </w:t>
            </w:r>
            <w:r>
              <w:t>N</w:t>
            </w:r>
            <w:r w:rsidRPr="001B241D">
              <w:t xml:space="preserve">o, </w:t>
            </w:r>
            <w:proofErr w:type="gramStart"/>
            <w:r>
              <w:t>M</w:t>
            </w:r>
            <w:r w:rsidRPr="001B241D">
              <w:t>aybe</w:t>
            </w:r>
            <w:proofErr w:type="gramEnd"/>
          </w:p>
        </w:tc>
        <w:tc>
          <w:tcPr>
            <w:tcW w:w="4530" w:type="dxa"/>
            <w:shd w:val="clear" w:color="auto" w:fill="auto"/>
            <w:tcMar>
              <w:top w:w="90" w:type="dxa"/>
              <w:left w:w="195" w:type="dxa"/>
              <w:bottom w:w="90" w:type="dxa"/>
              <w:right w:w="195" w:type="dxa"/>
            </w:tcMar>
            <w:vAlign w:val="center"/>
            <w:hideMark/>
          </w:tcPr>
          <w:p w14:paraId="4279E604" w14:textId="593E0D5B" w:rsidR="0085485F" w:rsidRPr="001B241D" w:rsidRDefault="0085485F" w:rsidP="00722806">
            <w:pPr>
              <w:pStyle w:val="TableCell"/>
              <w:ind w:firstLine="0"/>
            </w:pPr>
            <w:r w:rsidRPr="001B241D">
              <w:t xml:space="preserve">If yes, </w:t>
            </w:r>
            <w:r>
              <w:t>vendor</w:t>
            </w:r>
            <w:r w:rsidRPr="001B241D">
              <w:t xml:space="preserve"> states that </w:t>
            </w:r>
            <w:r>
              <w:t>it has</w:t>
            </w:r>
            <w:r w:rsidRPr="001B241D">
              <w:t xml:space="preserve"> </w:t>
            </w:r>
            <w:r>
              <w:t>submitted to</w:t>
            </w:r>
            <w:r w:rsidRPr="001B241D">
              <w:t xml:space="preserve"> a third-party audit or </w:t>
            </w:r>
            <w:r>
              <w:t xml:space="preserve">performs </w:t>
            </w:r>
            <w:r w:rsidRPr="001B241D">
              <w:t xml:space="preserve">its own audits for bias in their </w:t>
            </w:r>
            <w:r>
              <w:t>AEDT offering(s)</w:t>
            </w:r>
            <w:r w:rsidRPr="001B241D">
              <w:t>. Note</w:t>
            </w:r>
            <w:r>
              <w:t xml:space="preserve"> that such audits may not</w:t>
            </w:r>
            <w:r w:rsidRPr="001B241D">
              <w:t xml:space="preserve"> </w:t>
            </w:r>
            <w:r>
              <w:t>fully address bias testing f</w:t>
            </w:r>
            <w:r w:rsidRPr="001B241D">
              <w:t xml:space="preserve">or </w:t>
            </w:r>
            <w:r>
              <w:t xml:space="preserve">those with </w:t>
            </w:r>
            <w:r w:rsidRPr="001B241D">
              <w:t>disabilit</w:t>
            </w:r>
            <w:r>
              <w:t>ies</w:t>
            </w:r>
            <w:r w:rsidRPr="001B241D">
              <w:t>.</w:t>
            </w:r>
          </w:p>
        </w:tc>
      </w:tr>
      <w:tr w:rsidR="0085485F" w:rsidRPr="001B241D" w14:paraId="703D3BED" w14:textId="77777777" w:rsidTr="00255480">
        <w:tc>
          <w:tcPr>
            <w:tcW w:w="2247" w:type="dxa"/>
            <w:shd w:val="clear" w:color="auto" w:fill="auto"/>
            <w:tcMar>
              <w:top w:w="90" w:type="dxa"/>
              <w:left w:w="195" w:type="dxa"/>
              <w:bottom w:w="90" w:type="dxa"/>
              <w:right w:w="195" w:type="dxa"/>
            </w:tcMar>
            <w:vAlign w:val="center"/>
            <w:hideMark/>
          </w:tcPr>
          <w:p w14:paraId="39766193" w14:textId="75D5523E" w:rsidR="0085485F" w:rsidRPr="001B241D" w:rsidRDefault="0085485F" w:rsidP="00722806">
            <w:pPr>
              <w:pStyle w:val="TableCell"/>
              <w:ind w:firstLine="0"/>
            </w:pPr>
            <w:r w:rsidRPr="001B241D">
              <w:t>Number of Total Staff</w:t>
            </w:r>
          </w:p>
        </w:tc>
        <w:tc>
          <w:tcPr>
            <w:tcW w:w="1983" w:type="dxa"/>
            <w:shd w:val="clear" w:color="auto" w:fill="auto"/>
            <w:tcMar>
              <w:top w:w="90" w:type="dxa"/>
              <w:left w:w="195" w:type="dxa"/>
              <w:bottom w:w="90" w:type="dxa"/>
              <w:right w:w="195" w:type="dxa"/>
            </w:tcMar>
            <w:vAlign w:val="center"/>
            <w:hideMark/>
          </w:tcPr>
          <w:p w14:paraId="6F3F8C98" w14:textId="77777777" w:rsidR="0085485F" w:rsidRDefault="0085485F" w:rsidP="00722806">
            <w:pPr>
              <w:pStyle w:val="TableCell"/>
              <w:ind w:firstLine="0"/>
              <w:jc w:val="center"/>
            </w:pPr>
            <w:r w:rsidRPr="001B241D">
              <w:t xml:space="preserve">Small </w:t>
            </w:r>
            <w:r>
              <w:t>≤</w:t>
            </w:r>
            <w:r w:rsidRPr="001B241D">
              <w:t xml:space="preserve"> 100,</w:t>
            </w:r>
          </w:p>
          <w:p w14:paraId="74019076" w14:textId="77777777" w:rsidR="0085485F" w:rsidRDefault="0085485F" w:rsidP="00722806">
            <w:pPr>
              <w:pStyle w:val="TableCell"/>
              <w:ind w:firstLine="0"/>
              <w:jc w:val="center"/>
            </w:pPr>
            <w:r>
              <w:t xml:space="preserve">100 &lt; </w:t>
            </w:r>
            <w:r w:rsidRPr="001B241D">
              <w:t xml:space="preserve">Medium </w:t>
            </w:r>
            <w:r>
              <w:t xml:space="preserve">≤ </w:t>
            </w:r>
            <w:r w:rsidRPr="001B241D">
              <w:t>1000,</w:t>
            </w:r>
          </w:p>
          <w:p w14:paraId="2C97D773" w14:textId="7B0FF8C6" w:rsidR="0085485F" w:rsidRPr="001B241D" w:rsidRDefault="0085485F" w:rsidP="00722806">
            <w:pPr>
              <w:pStyle w:val="TableCell"/>
              <w:ind w:firstLine="0"/>
              <w:jc w:val="center"/>
            </w:pPr>
            <w:r w:rsidRPr="001B241D">
              <w:t>Large &gt; 100</w:t>
            </w:r>
            <w:r>
              <w:t>0</w:t>
            </w:r>
          </w:p>
        </w:tc>
        <w:tc>
          <w:tcPr>
            <w:tcW w:w="4530" w:type="dxa"/>
            <w:shd w:val="clear" w:color="auto" w:fill="auto"/>
            <w:tcMar>
              <w:top w:w="90" w:type="dxa"/>
              <w:left w:w="195" w:type="dxa"/>
              <w:bottom w:w="90" w:type="dxa"/>
              <w:right w:w="195" w:type="dxa"/>
            </w:tcMar>
            <w:vAlign w:val="center"/>
            <w:hideMark/>
          </w:tcPr>
          <w:p w14:paraId="583123F4" w14:textId="3E0A3D23" w:rsidR="0085485F" w:rsidRPr="001B241D" w:rsidRDefault="0085485F" w:rsidP="00722806">
            <w:pPr>
              <w:pStyle w:val="TableCell"/>
              <w:ind w:firstLine="0"/>
            </w:pPr>
            <w:r w:rsidRPr="001B241D">
              <w:t>Estimate</w:t>
            </w:r>
            <w:r>
              <w:t>d</w:t>
            </w:r>
            <w:r w:rsidRPr="001B241D">
              <w:t xml:space="preserve"> total employee count</w:t>
            </w:r>
            <w:r>
              <w:t>.</w:t>
            </w:r>
          </w:p>
        </w:tc>
      </w:tr>
    </w:tbl>
    <w:p w14:paraId="6065DF1C" w14:textId="77777777" w:rsidR="00981E2D" w:rsidRDefault="00981E2D" w:rsidP="00DE7026">
      <w:pPr>
        <w:pStyle w:val="Para"/>
      </w:pPr>
    </w:p>
    <w:p w14:paraId="3E1029D4" w14:textId="67F13954" w:rsidR="00782E23" w:rsidRPr="00F0698E" w:rsidRDefault="00782E23" w:rsidP="00DE7026">
      <w:pPr>
        <w:pStyle w:val="Para"/>
      </w:pPr>
      <w:r>
        <w:t xml:space="preserve">LinkedIn was used to determine the approximate size of the </w:t>
      </w:r>
      <w:r w:rsidR="00D608BD">
        <w:t>vendor</w:t>
      </w:r>
      <w:r>
        <w:t xml:space="preserve">s, and to understand whether any staff with experience in software accessibility </w:t>
      </w:r>
      <w:r w:rsidR="00A1025F">
        <w:t>i</w:t>
      </w:r>
      <w:r>
        <w:t xml:space="preserve">s associated with each firm. </w:t>
      </w:r>
      <w:r w:rsidRPr="001B3B96">
        <w:t xml:space="preserve">The type of </w:t>
      </w:r>
      <w:r>
        <w:t>software features</w:t>
      </w:r>
      <w:r w:rsidRPr="001B3B96">
        <w:t xml:space="preserve"> offered by each </w:t>
      </w:r>
      <w:r w:rsidR="00D608BD">
        <w:t>vendor</w:t>
      </w:r>
      <w:r>
        <w:t>’s AEDT(s)</w:t>
      </w:r>
      <w:r w:rsidRPr="001B3B96">
        <w:t xml:space="preserve"> was then assessed, </w:t>
      </w:r>
      <w:r>
        <w:t xml:space="preserve">typically from the vendors’ websites. Software features considered included video screenings, resume or profile screening, and chatbots. The text of the website was examined for key phrases such as “eliminate bias” or “bias free,” and for references to statistical bias testing, accommodations, the timeliness of </w:t>
      </w:r>
      <w:r>
        <w:lastRenderedPageBreak/>
        <w:t xml:space="preserve">accommodations, text specifically addressing physical disabilities, and text specifically addressing neurodivergent candidates. All AEDT characteristics were coded with a simple rubric: </w:t>
      </w:r>
      <w:r w:rsidR="00E279BA">
        <w:t>“Maybe”</w:t>
      </w:r>
      <w:r>
        <w:t xml:space="preserve"> for partial evidence of the characteristic, </w:t>
      </w:r>
      <w:r w:rsidR="00E279BA">
        <w:t>“Yes”</w:t>
      </w:r>
      <w:r>
        <w:t xml:space="preserve"> for affirmative evidence of the characteristic, and </w:t>
      </w:r>
      <w:r w:rsidR="00E279BA">
        <w:t>“No”</w:t>
      </w:r>
      <w:r>
        <w:t xml:space="preserve"> for no evidence of the characteristic.</w:t>
      </w:r>
      <w:r w:rsidR="0010715B">
        <w:t xml:space="preserve"> Vendor size was categorized as small, medium, and large.</w:t>
      </w:r>
    </w:p>
    <w:p w14:paraId="7043CCA9" w14:textId="2CFB4198" w:rsidR="005B434B" w:rsidRPr="002353A0" w:rsidRDefault="0043570B" w:rsidP="00990441">
      <w:pPr>
        <w:pStyle w:val="Head2"/>
      </w:pPr>
      <w:r>
        <w:t>ANALYSIS</w:t>
      </w:r>
    </w:p>
    <w:bookmarkEnd w:id="21"/>
    <w:p w14:paraId="02A0ECC5" w14:textId="3EFF5CB8" w:rsidR="00897121" w:rsidRPr="0085485F" w:rsidRDefault="00897121" w:rsidP="00DE7026">
      <w:pPr>
        <w:pStyle w:val="Para"/>
      </w:pPr>
      <w:r w:rsidRPr="0085485F">
        <w:t xml:space="preserve">The majority of AEDT vendors (76.67%) do not address accommodations </w:t>
      </w:r>
      <w:r w:rsidR="00E52603">
        <w:t xml:space="preserve">offered by the vendor </w:t>
      </w:r>
      <w:r w:rsidRPr="0085485F">
        <w:t>on their websites or in public documentation. Market dynamics and regulation may enable vendors to pass this responsibility onto employers, small vendors may lack resources to support the necessary staff or additional system functionality, or some vendors may be unaware of screen</w:t>
      </w:r>
      <w:r w:rsidR="009D56BB">
        <w:t>-</w:t>
      </w:r>
      <w:r w:rsidRPr="0085485F">
        <w:t>out risks. Since some vendors provide or address accommodation</w:t>
      </w:r>
      <w:r w:rsidR="00536380">
        <w:t>s</w:t>
      </w:r>
      <w:r w:rsidRPr="0085485F">
        <w:t>, some vendors are themselves large employers, and because accommodations are a direct mitigant for screen</w:t>
      </w:r>
      <w:r w:rsidR="009D56BB">
        <w:t>-</w:t>
      </w:r>
      <w:r w:rsidRPr="0085485F">
        <w:t xml:space="preserve">out risks, much of the following analysis focuses on the relationships between various vendor characteristics, AEDT features, and whether a vendor offers accommodations. </w:t>
      </w:r>
    </w:p>
    <w:p w14:paraId="3B9D9E68" w14:textId="7B756748" w:rsidR="00EF3BCC" w:rsidRPr="0085485F" w:rsidRDefault="00345F52" w:rsidP="00DE7026">
      <w:pPr>
        <w:pStyle w:val="Para"/>
      </w:pPr>
      <w:r w:rsidRPr="0085485F">
        <w:t xml:space="preserve">To understand possible relationships between vendors who engage in statistical bias testing and those that offer accommodations for their AEDTs, </w:t>
      </w:r>
      <w:hyperlink w:anchor="tb2" w:history="1">
        <w:r w:rsidR="00EF3BCC" w:rsidRPr="0085485F">
          <w:rPr>
            <w:rStyle w:val="Hyperlink"/>
          </w:rPr>
          <w:t>Table 2</w:t>
        </w:r>
      </w:hyperlink>
      <w:r w:rsidR="00EF3BCC" w:rsidRPr="0085485F">
        <w:t xml:space="preserve"> presents the percentage of AEDT vendors that offer accommodations</w:t>
      </w:r>
      <w:r w:rsidRPr="0085485F">
        <w:t xml:space="preserve"> out of those that report bias testing</w:t>
      </w:r>
      <w:r w:rsidR="00EF3BCC" w:rsidRPr="0085485F">
        <w:t>. Given the questionable validity of video employment assessments and their potential relationship to screen</w:t>
      </w:r>
      <w:r w:rsidR="009D56BB">
        <w:t>-</w:t>
      </w:r>
      <w:r w:rsidR="00EF3BCC" w:rsidRPr="0085485F">
        <w:t xml:space="preserve">out risks, </w:t>
      </w:r>
      <w:hyperlink w:anchor="tb3" w:history="1">
        <w:r w:rsidR="00EF3BCC" w:rsidRPr="0085485F">
          <w:rPr>
            <w:rStyle w:val="Hyperlink"/>
          </w:rPr>
          <w:t>Table 3</w:t>
        </w:r>
      </w:hyperlink>
      <w:r w:rsidR="00EF3BCC" w:rsidRPr="0085485F">
        <w:t xml:space="preserve"> summarizes the intersection between vendors who offer </w:t>
      </w:r>
      <w:r w:rsidR="00E52603">
        <w:t xml:space="preserve">AI/ML </w:t>
      </w:r>
      <w:r w:rsidR="00EF3BCC" w:rsidRPr="0085485F">
        <w:t xml:space="preserve">video assessments and vendors who offer accommodations. </w:t>
      </w:r>
      <w:hyperlink w:anchor="tb5" w:history="1">
        <w:r w:rsidR="00897121" w:rsidRPr="0085485F">
          <w:rPr>
            <w:rStyle w:val="Hyperlink"/>
          </w:rPr>
          <w:t xml:space="preserve">Table </w:t>
        </w:r>
      </w:hyperlink>
      <w:r w:rsidR="00897121" w:rsidRPr="0085485F">
        <w:rPr>
          <w:rStyle w:val="Hyperlink"/>
        </w:rPr>
        <w:t>4</w:t>
      </w:r>
      <w:r w:rsidR="00897121" w:rsidRPr="0085485F">
        <w:t xml:space="preserve"> presents information about the interactions between vendors that engage in bias testing, vendors that offer video screenings, and vendors that offer accommodations. </w:t>
      </w:r>
      <w:r w:rsidR="001F6409" w:rsidRPr="0085485F">
        <w:t xml:space="preserve">As smaller </w:t>
      </w:r>
      <w:r w:rsidR="00D608BD" w:rsidRPr="0085485F">
        <w:t>vendor</w:t>
      </w:r>
      <w:r w:rsidR="001F6409" w:rsidRPr="0085485F">
        <w:t xml:space="preserve">s may have a more difficult time developing and supporting accessibility features, </w:t>
      </w:r>
      <w:hyperlink w:anchor="tb4" w:history="1">
        <w:r w:rsidR="001F6409" w:rsidRPr="0085485F">
          <w:rPr>
            <w:rStyle w:val="Hyperlink"/>
          </w:rPr>
          <w:t xml:space="preserve">Table </w:t>
        </w:r>
        <w:r w:rsidR="00897121" w:rsidRPr="0085485F">
          <w:rPr>
            <w:rStyle w:val="Hyperlink"/>
          </w:rPr>
          <w:t>5</w:t>
        </w:r>
      </w:hyperlink>
      <w:r w:rsidR="001F6409" w:rsidRPr="0085485F">
        <w:t xml:space="preserve"> compares smaller organizations to medium and larger size organizations across various AEDT attributes. </w:t>
      </w:r>
      <w:r w:rsidR="00EF3BCC" w:rsidRPr="0085485F">
        <w:t xml:space="preserve">Because neurodivergent candidates and candidates with physical disabilities </w:t>
      </w:r>
      <w:r w:rsidRPr="0085485F">
        <w:t xml:space="preserve">may face different bias and stereotyping harms during the application process and </w:t>
      </w:r>
      <w:r w:rsidR="00EF3BCC" w:rsidRPr="0085485F">
        <w:t xml:space="preserve">may require different types of </w:t>
      </w:r>
      <w:commentRangeStart w:id="22"/>
      <w:commentRangeStart w:id="23"/>
      <w:r w:rsidR="00EF3BCC" w:rsidRPr="0085485F">
        <w:t>accommodations</w:t>
      </w:r>
      <w:commentRangeEnd w:id="22"/>
      <w:r w:rsidR="008475AA" w:rsidRPr="0085485F">
        <w:rPr>
          <w:rStyle w:val="CommentReference"/>
          <w:sz w:val="22"/>
          <w:szCs w:val="22"/>
        </w:rPr>
        <w:commentReference w:id="22"/>
      </w:r>
      <w:commentRangeEnd w:id="23"/>
      <w:r w:rsidRPr="0085485F">
        <w:rPr>
          <w:rStyle w:val="CommentReference"/>
          <w:sz w:val="22"/>
          <w:szCs w:val="22"/>
        </w:rPr>
        <w:commentReference w:id="23"/>
      </w:r>
      <w:r w:rsidR="00EF3BCC" w:rsidRPr="0085485F">
        <w:t xml:space="preserve">, </w:t>
      </w:r>
      <w:hyperlink w:anchor="tb6" w:history="1">
        <w:r w:rsidR="001F6409" w:rsidRPr="0085485F">
          <w:rPr>
            <w:rStyle w:val="Hyperlink"/>
          </w:rPr>
          <w:t xml:space="preserve">Table </w:t>
        </w:r>
        <w:r w:rsidR="00EF3BCC" w:rsidRPr="0085485F">
          <w:rPr>
            <w:rStyle w:val="Hyperlink"/>
          </w:rPr>
          <w:t>6</w:t>
        </w:r>
      </w:hyperlink>
      <w:r w:rsidR="001F6409" w:rsidRPr="0085485F">
        <w:t xml:space="preserve"> presents a summary comparison of </w:t>
      </w:r>
      <w:r w:rsidR="00D608BD" w:rsidRPr="0085485F">
        <w:t>vendor</w:t>
      </w:r>
      <w:r w:rsidR="001F6409" w:rsidRPr="0085485F">
        <w:t xml:space="preserve">s in terms of whether their AEDT offerings or public documentation address neurodivergent candidates or </w:t>
      </w:r>
      <w:r w:rsidR="00EF3BCC" w:rsidRPr="0085485F">
        <w:t>those</w:t>
      </w:r>
      <w:r w:rsidR="001F6409" w:rsidRPr="0085485F">
        <w:t xml:space="preserve"> with physical disabilities. </w:t>
      </w:r>
    </w:p>
    <w:p w14:paraId="077A5A28" w14:textId="142FA42C" w:rsidR="00897121" w:rsidRPr="00E9603E" w:rsidRDefault="006E3120" w:rsidP="00DE7026">
      <w:pPr>
        <w:pStyle w:val="Para"/>
      </w:pPr>
      <w:r w:rsidRPr="0085485F">
        <w:t xml:space="preserve">Bias testing on the part of a vendor should indicate some awareness of AI/ML bias issues. But </w:t>
      </w:r>
      <w:hyperlink w:anchor="tb2" w:history="1">
        <w:r w:rsidRPr="0085485F">
          <w:rPr>
            <w:rStyle w:val="Hyperlink"/>
          </w:rPr>
          <w:t>Table 2</w:t>
        </w:r>
      </w:hyperlink>
      <w:r w:rsidRPr="0085485F">
        <w:t xml:space="preserve"> displays that most vendors in the study who report bias testing, do not offer accommodations. </w:t>
      </w:r>
      <w:r w:rsidR="00DC6CAD" w:rsidRPr="0085485F">
        <w:t xml:space="preserve">Out of the </w:t>
      </w:r>
      <w:r w:rsidR="00D608BD" w:rsidRPr="0085485F">
        <w:t>vendor</w:t>
      </w:r>
      <w:r w:rsidR="00DC6CAD" w:rsidRPr="0085485F">
        <w:t>s that report bias testing, the majority (54.55%) do not offer accommodations</w:t>
      </w:r>
      <w:r w:rsidR="00EC37E3" w:rsidRPr="0085485F">
        <w:t xml:space="preserve">, indicating that </w:t>
      </w:r>
      <w:r w:rsidR="00D608BD" w:rsidRPr="0085485F">
        <w:t>vendor</w:t>
      </w:r>
      <w:r w:rsidR="00EC37E3" w:rsidRPr="0085485F">
        <w:t>s that are aware of, or that conduct, statistical bias testing are often not addressing screen</w:t>
      </w:r>
      <w:r w:rsidR="009D56BB">
        <w:t>-</w:t>
      </w:r>
      <w:r w:rsidR="00EC37E3" w:rsidRPr="0085485F">
        <w:t xml:space="preserve">out </w:t>
      </w:r>
      <w:r w:rsidR="00897121" w:rsidRPr="0085485F">
        <w:t>risks</w:t>
      </w:r>
      <w:r w:rsidR="00EC37E3" w:rsidRPr="0085485F">
        <w:t>.</w:t>
      </w:r>
      <w:r w:rsidR="00EC37E3" w:rsidRPr="00E9603E">
        <w:t xml:space="preserve"> </w:t>
      </w:r>
      <w:bookmarkStart w:id="24" w:name="tb2"/>
      <w:r w:rsidR="00897121" w:rsidRPr="00E9603E">
        <w:br w:type="page"/>
      </w:r>
    </w:p>
    <w:p w14:paraId="4A57C12F" w14:textId="54A0B24F" w:rsidR="00EF3BCC" w:rsidRPr="00DE7026" w:rsidRDefault="006E3120" w:rsidP="00DE7026">
      <w:pPr>
        <w:pStyle w:val="Para"/>
        <w:jc w:val="center"/>
        <w:rPr>
          <w:sz w:val="20"/>
          <w:szCs w:val="20"/>
        </w:rPr>
      </w:pPr>
      <w:r w:rsidRPr="00DE7026">
        <w:rPr>
          <w:rStyle w:val="Label"/>
          <w:color w:val="000000" w:themeColor="text1"/>
          <w:sz w:val="20"/>
          <w:szCs w:val="20"/>
        </w:rPr>
        <w:lastRenderedPageBreak/>
        <w:t>Ta</w:t>
      </w:r>
      <w:r w:rsidR="00EF3BCC" w:rsidRPr="00DE7026">
        <w:rPr>
          <w:rStyle w:val="Label"/>
          <w:color w:val="000000" w:themeColor="text1"/>
          <w:sz w:val="20"/>
          <w:szCs w:val="20"/>
        </w:rPr>
        <w:t>ble 2</w:t>
      </w:r>
      <w:bookmarkEnd w:id="24"/>
      <w:r w:rsidR="00897121" w:rsidRPr="00DE7026">
        <w:rPr>
          <w:rStyle w:val="Label"/>
          <w:color w:val="000000" w:themeColor="text1"/>
          <w:sz w:val="20"/>
          <w:szCs w:val="20"/>
        </w:rPr>
        <w:t>.</w:t>
      </w:r>
      <w:r w:rsidR="00EF3BCC" w:rsidRPr="00DE7026">
        <w:rPr>
          <w:sz w:val="20"/>
          <w:szCs w:val="20"/>
        </w:rPr>
        <w:t xml:space="preserve"> </w:t>
      </w:r>
      <w:r w:rsidR="00DC6CAD" w:rsidRPr="00DE7026">
        <w:rPr>
          <w:sz w:val="20"/>
          <w:szCs w:val="20"/>
        </w:rPr>
        <w:t xml:space="preserve">Vendors that report bias testing </w:t>
      </w:r>
      <w:r w:rsidR="00EF3BCC" w:rsidRPr="00DE7026">
        <w:rPr>
          <w:sz w:val="20"/>
          <w:szCs w:val="20"/>
        </w:rPr>
        <w:t>group</w:t>
      </w:r>
      <w:r w:rsidRPr="00DE7026">
        <w:rPr>
          <w:sz w:val="20"/>
          <w:szCs w:val="20"/>
        </w:rPr>
        <w:t>ed</w:t>
      </w:r>
      <w:r w:rsidR="00EF3BCC" w:rsidRPr="00DE7026">
        <w:rPr>
          <w:sz w:val="20"/>
          <w:szCs w:val="20"/>
        </w:rPr>
        <w:t xml:space="preserve"> by </w:t>
      </w:r>
      <w:r w:rsidR="00DC6CAD" w:rsidRPr="00DE7026">
        <w:rPr>
          <w:sz w:val="20"/>
          <w:szCs w:val="20"/>
        </w:rPr>
        <w:t xml:space="preserve">whether they </w:t>
      </w:r>
      <w:r w:rsidR="00EC37E3" w:rsidRPr="00DE7026">
        <w:rPr>
          <w:sz w:val="20"/>
          <w:szCs w:val="20"/>
        </w:rPr>
        <w:t xml:space="preserve">also </w:t>
      </w:r>
      <w:r w:rsidR="00DC6CAD" w:rsidRPr="00DE7026">
        <w:rPr>
          <w:sz w:val="20"/>
          <w:szCs w:val="20"/>
        </w:rPr>
        <w:t>offer accommodations</w:t>
      </w:r>
      <w:r w:rsidRPr="00DE7026">
        <w:rPr>
          <w:sz w:val="20"/>
          <w:szCs w:val="20"/>
        </w:rPr>
        <w:t>.</w:t>
      </w:r>
      <w:r w:rsidR="00897121" w:rsidRPr="00DE7026">
        <w:rPr>
          <w:sz w:val="20"/>
          <w:szCs w:val="20"/>
        </w:rPr>
        <w:br/>
      </w:r>
    </w:p>
    <w:tbl>
      <w:tblPr>
        <w:tblpPr w:leftFromText="180" w:rightFromText="180" w:vertAnchor="text" w:horzAnchor="margin" w:tblpXSpec="center" w:tblpY="16"/>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599"/>
        <w:gridCol w:w="825"/>
      </w:tblGrid>
      <w:tr w:rsidR="00DC6CAD" w:rsidRPr="0085485F" w14:paraId="51D7F4CB" w14:textId="77777777" w:rsidTr="0085485F">
        <w:trPr>
          <w:trHeight w:val="170"/>
          <w:tblHeader/>
        </w:trPr>
        <w:tc>
          <w:tcPr>
            <w:tcW w:w="3424" w:type="dxa"/>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0E93A970" w14:textId="3AB28197" w:rsidR="00DC6CAD" w:rsidRPr="0085485F" w:rsidRDefault="00DC6CAD" w:rsidP="00DE7026">
            <w:pPr>
              <w:pStyle w:val="TableCell"/>
            </w:pPr>
            <w:r w:rsidRPr="0085485F">
              <w:t>Vendors that Report Bias Testing</w:t>
            </w:r>
          </w:p>
        </w:tc>
      </w:tr>
      <w:tr w:rsidR="00EF3BCC" w:rsidRPr="0085485F" w14:paraId="0505868D" w14:textId="77777777" w:rsidTr="0085485F">
        <w:tc>
          <w:tcPr>
            <w:tcW w:w="2599" w:type="dxa"/>
            <w:tcBorders>
              <w:top w:val="single" w:sz="4" w:space="0" w:color="auto"/>
            </w:tcBorders>
            <w:shd w:val="clear" w:color="auto" w:fill="auto"/>
            <w:tcMar>
              <w:top w:w="90" w:type="dxa"/>
              <w:left w:w="195" w:type="dxa"/>
              <w:bottom w:w="90" w:type="dxa"/>
              <w:right w:w="195" w:type="dxa"/>
            </w:tcMar>
            <w:hideMark/>
          </w:tcPr>
          <w:p w14:paraId="64D6F80B" w14:textId="45ACC069" w:rsidR="00EF3BCC" w:rsidRPr="0085485F" w:rsidRDefault="00DC6CAD" w:rsidP="00DE7026">
            <w:pPr>
              <w:pStyle w:val="TableCell"/>
              <w:rPr>
                <w:rFonts w:ascii="Linux Libertine O" w:eastAsia="Cambria" w:hAnsi="Linux Libertine O" w:cs="Linux Libertine O"/>
              </w:rPr>
            </w:pPr>
            <w:r w:rsidRPr="0085485F">
              <w:t xml:space="preserve">Accommodations: </w:t>
            </w:r>
            <w:r w:rsidR="00EF3BCC" w:rsidRPr="0085485F">
              <w:rPr>
                <w:b/>
                <w:bCs/>
              </w:rPr>
              <w:t>Yes</w:t>
            </w:r>
          </w:p>
        </w:tc>
        <w:tc>
          <w:tcPr>
            <w:tcW w:w="0" w:type="auto"/>
            <w:tcBorders>
              <w:top w:val="single" w:sz="4" w:space="0" w:color="auto"/>
            </w:tcBorders>
          </w:tcPr>
          <w:p w14:paraId="25F6B835" w14:textId="77777777" w:rsidR="00EF3BCC" w:rsidRPr="0085485F" w:rsidRDefault="00EF3BCC" w:rsidP="00DE7026">
            <w:pPr>
              <w:pStyle w:val="TableCell"/>
            </w:pPr>
            <w:r w:rsidRPr="0085485F">
              <w:t>27.27%</w:t>
            </w:r>
          </w:p>
        </w:tc>
      </w:tr>
      <w:tr w:rsidR="00EF3BCC" w:rsidRPr="0085485F" w14:paraId="7AE8CDD0" w14:textId="77777777" w:rsidTr="0085485F">
        <w:tc>
          <w:tcPr>
            <w:tcW w:w="2599" w:type="dxa"/>
            <w:shd w:val="clear" w:color="auto" w:fill="auto"/>
            <w:tcMar>
              <w:top w:w="90" w:type="dxa"/>
              <w:left w:w="195" w:type="dxa"/>
              <w:bottom w:w="90" w:type="dxa"/>
              <w:right w:w="195" w:type="dxa"/>
            </w:tcMar>
            <w:hideMark/>
          </w:tcPr>
          <w:p w14:paraId="400772AA" w14:textId="586949A8" w:rsidR="00EF3BCC" w:rsidRPr="0085485F" w:rsidRDefault="00DC6CAD" w:rsidP="00DE7026">
            <w:pPr>
              <w:pStyle w:val="TableCell"/>
              <w:rPr>
                <w:rFonts w:ascii="Linux Libertine O" w:eastAsia="Cambria" w:hAnsi="Linux Libertine O" w:cs="Linux Libertine O"/>
              </w:rPr>
            </w:pPr>
            <w:r w:rsidRPr="0085485F">
              <w:t xml:space="preserve">Accommodations: </w:t>
            </w:r>
            <w:r w:rsidR="00EF3BCC" w:rsidRPr="0085485F">
              <w:rPr>
                <w:b/>
                <w:bCs/>
              </w:rPr>
              <w:t>No</w:t>
            </w:r>
          </w:p>
        </w:tc>
        <w:tc>
          <w:tcPr>
            <w:tcW w:w="0" w:type="auto"/>
          </w:tcPr>
          <w:p w14:paraId="78C6BA5F" w14:textId="6FA8FD6E" w:rsidR="00EF3BCC" w:rsidRPr="0085485F" w:rsidRDefault="00EF3BCC" w:rsidP="00DE7026">
            <w:pPr>
              <w:pStyle w:val="TableCell"/>
            </w:pPr>
            <w:r w:rsidRPr="0085485F">
              <w:t>54.55%</w:t>
            </w:r>
          </w:p>
        </w:tc>
      </w:tr>
      <w:tr w:rsidR="00EF3BCC" w:rsidRPr="0085485F" w14:paraId="59C2C480" w14:textId="77777777" w:rsidTr="0085485F">
        <w:tc>
          <w:tcPr>
            <w:tcW w:w="2599" w:type="dxa"/>
            <w:shd w:val="clear" w:color="auto" w:fill="auto"/>
            <w:tcMar>
              <w:top w:w="90" w:type="dxa"/>
              <w:left w:w="195" w:type="dxa"/>
              <w:bottom w:w="90" w:type="dxa"/>
              <w:right w:w="195" w:type="dxa"/>
            </w:tcMar>
          </w:tcPr>
          <w:p w14:paraId="502C95C7" w14:textId="1353F7EB" w:rsidR="00EF3BCC" w:rsidRPr="0085485F" w:rsidRDefault="00DC6CAD" w:rsidP="00DE7026">
            <w:pPr>
              <w:pStyle w:val="TableCell"/>
            </w:pPr>
            <w:r w:rsidRPr="0085485F">
              <w:t xml:space="preserve">Accommodations: </w:t>
            </w:r>
            <w:r w:rsidR="00EF3BCC" w:rsidRPr="0085485F">
              <w:rPr>
                <w:b/>
                <w:bCs/>
              </w:rPr>
              <w:t>Maybe</w:t>
            </w:r>
          </w:p>
        </w:tc>
        <w:tc>
          <w:tcPr>
            <w:tcW w:w="0" w:type="auto"/>
          </w:tcPr>
          <w:p w14:paraId="597ADED0" w14:textId="77777777" w:rsidR="00EF3BCC" w:rsidRPr="0085485F" w:rsidRDefault="00EF3BCC" w:rsidP="00DE7026">
            <w:pPr>
              <w:pStyle w:val="TableCell"/>
            </w:pPr>
            <w:r w:rsidRPr="0085485F">
              <w:t>18.18%</w:t>
            </w:r>
          </w:p>
        </w:tc>
      </w:tr>
    </w:tbl>
    <w:p w14:paraId="0596159C" w14:textId="77777777" w:rsidR="00000BAA" w:rsidRDefault="00000BAA" w:rsidP="00DE7026">
      <w:pPr>
        <w:pStyle w:val="Para"/>
      </w:pPr>
    </w:p>
    <w:p w14:paraId="2C860F9A" w14:textId="77777777" w:rsidR="00000BAA" w:rsidRDefault="00000BAA" w:rsidP="00DE7026">
      <w:pPr>
        <w:pStyle w:val="Para"/>
      </w:pPr>
    </w:p>
    <w:p w14:paraId="674883E7" w14:textId="77777777" w:rsidR="00000BAA" w:rsidRDefault="00000BAA" w:rsidP="00DE7026">
      <w:pPr>
        <w:pStyle w:val="Para"/>
      </w:pPr>
    </w:p>
    <w:p w14:paraId="67C0173A" w14:textId="77777777" w:rsidR="00000BAA" w:rsidRDefault="00000BAA" w:rsidP="00DE7026">
      <w:pPr>
        <w:pStyle w:val="Para"/>
      </w:pPr>
    </w:p>
    <w:p w14:paraId="19F4AC24" w14:textId="77777777" w:rsidR="00000BAA" w:rsidRDefault="00000BAA" w:rsidP="00DE7026">
      <w:pPr>
        <w:pStyle w:val="Para"/>
      </w:pPr>
    </w:p>
    <w:p w14:paraId="777BA758" w14:textId="77777777" w:rsidR="00000BAA" w:rsidRDefault="00000BAA" w:rsidP="00DE7026">
      <w:pPr>
        <w:pStyle w:val="Para"/>
      </w:pPr>
    </w:p>
    <w:p w14:paraId="7A7BFF7D" w14:textId="77777777" w:rsidR="00897121" w:rsidRDefault="00897121" w:rsidP="00EC37E3">
      <w:pPr>
        <w:jc w:val="left"/>
      </w:pPr>
    </w:p>
    <w:p w14:paraId="17A5008B" w14:textId="327BE3FC" w:rsidR="00EF3BCC" w:rsidRPr="0085485F" w:rsidRDefault="00000000" w:rsidP="00EC37E3">
      <w:pPr>
        <w:jc w:val="left"/>
        <w:rPr>
          <w:sz w:val="22"/>
        </w:rPr>
      </w:pPr>
      <w:hyperlink w:anchor="tb3" w:history="1">
        <w:r w:rsidR="00EC37E3" w:rsidRPr="0085485F">
          <w:rPr>
            <w:rStyle w:val="Hyperlink"/>
            <w:sz w:val="22"/>
          </w:rPr>
          <w:t>Table 3</w:t>
        </w:r>
      </w:hyperlink>
      <w:r w:rsidR="00EC37E3" w:rsidRPr="0085485F">
        <w:rPr>
          <w:sz w:val="22"/>
        </w:rPr>
        <w:t xml:space="preserve"> highlights the potential </w:t>
      </w:r>
      <w:r w:rsidR="00E12366" w:rsidRPr="0085485F">
        <w:rPr>
          <w:sz w:val="22"/>
        </w:rPr>
        <w:t>for screen</w:t>
      </w:r>
      <w:r w:rsidR="009D56BB">
        <w:rPr>
          <w:sz w:val="22"/>
        </w:rPr>
        <w:t>-</w:t>
      </w:r>
      <w:r w:rsidR="00E12366" w:rsidRPr="0085485F">
        <w:rPr>
          <w:sz w:val="22"/>
        </w:rPr>
        <w:t xml:space="preserve">out discrimination </w:t>
      </w:r>
      <w:r w:rsidR="00EC37E3" w:rsidRPr="0085485F">
        <w:rPr>
          <w:sz w:val="22"/>
        </w:rPr>
        <w:t>arising from employment video screening for candidates with disabilities. AI/ML video screenings present myriad challenges for candidates with disabilities (in addition to their questionable scientific underpinnings and potential for other bias harms).</w:t>
      </w:r>
      <w:r w:rsidR="00E12366" w:rsidRPr="0085485F">
        <w:rPr>
          <w:sz w:val="22"/>
        </w:rPr>
        <w:t xml:space="preserve"> Unfortunately</w:t>
      </w:r>
      <w:r w:rsidR="00EC37E3" w:rsidRPr="0085485F">
        <w:rPr>
          <w:sz w:val="22"/>
        </w:rPr>
        <w:t xml:space="preserve">, the vast majority of AEDT vendors who offer video screenings do not offer or address accommodations for those </w:t>
      </w:r>
      <w:r w:rsidR="00E12366" w:rsidRPr="0085485F">
        <w:rPr>
          <w:sz w:val="22"/>
        </w:rPr>
        <w:t xml:space="preserve">with disabilities </w:t>
      </w:r>
      <w:r w:rsidR="00EC37E3" w:rsidRPr="0085485F">
        <w:rPr>
          <w:sz w:val="22"/>
        </w:rPr>
        <w:t xml:space="preserve">who may </w:t>
      </w:r>
      <w:r w:rsidR="00E12366" w:rsidRPr="0085485F">
        <w:rPr>
          <w:sz w:val="22"/>
        </w:rPr>
        <w:t xml:space="preserve">be unfairly </w:t>
      </w:r>
      <w:r w:rsidR="00EC37E3" w:rsidRPr="0085485F">
        <w:rPr>
          <w:sz w:val="22"/>
        </w:rPr>
        <w:t xml:space="preserve">disqualified by these screenings. </w:t>
      </w:r>
    </w:p>
    <w:p w14:paraId="48B79F04" w14:textId="4930D66F" w:rsidR="00EF3BCC" w:rsidRPr="00897121" w:rsidRDefault="00EF3BCC" w:rsidP="0085485F">
      <w:pPr>
        <w:pStyle w:val="TableCaption"/>
      </w:pPr>
      <w:bookmarkStart w:id="25" w:name="tb3"/>
      <w:r w:rsidRPr="00897121">
        <w:rPr>
          <w:rStyle w:val="Label"/>
          <w:color w:val="000000" w:themeColor="text1"/>
        </w:rPr>
        <w:t>Table 3</w:t>
      </w:r>
      <w:bookmarkEnd w:id="25"/>
      <w:r w:rsidR="00897121">
        <w:rPr>
          <w:rStyle w:val="Label"/>
          <w:color w:val="000000" w:themeColor="text1"/>
        </w:rPr>
        <w:t>.</w:t>
      </w:r>
      <w:r w:rsidRPr="00897121">
        <w:t xml:space="preserve"> </w:t>
      </w:r>
      <w:r w:rsidR="00E12366" w:rsidRPr="00897121">
        <w:t xml:space="preserve">Vendors that offer video screening </w:t>
      </w:r>
      <w:r w:rsidRPr="00897121">
        <w:t>group</w:t>
      </w:r>
      <w:r w:rsidR="00E12366" w:rsidRPr="00897121">
        <w:t>ed</w:t>
      </w:r>
      <w:r w:rsidRPr="00897121">
        <w:t xml:space="preserve"> by </w:t>
      </w:r>
      <w:r w:rsidR="00E12366" w:rsidRPr="00897121">
        <w:t>whether they also offer accommodations.</w:t>
      </w:r>
    </w:p>
    <w:tbl>
      <w:tblPr>
        <w:tblpPr w:leftFromText="180" w:rightFromText="180" w:vertAnchor="text" w:tblpXSpec="center" w:tblpY="1"/>
        <w:tblOverlap w:val="never"/>
        <w:tblW w:w="0" w:type="auto"/>
        <w:shd w:val="clear" w:color="auto" w:fill="0D1117"/>
        <w:tblCellMar>
          <w:top w:w="15" w:type="dxa"/>
          <w:left w:w="15" w:type="dxa"/>
          <w:bottom w:w="15" w:type="dxa"/>
          <w:right w:w="15" w:type="dxa"/>
        </w:tblCellMar>
        <w:tblLook w:val="04A0" w:firstRow="1" w:lastRow="0" w:firstColumn="1" w:lastColumn="0" w:noHBand="0" w:noVBand="1"/>
      </w:tblPr>
      <w:tblGrid>
        <w:gridCol w:w="2315"/>
        <w:gridCol w:w="764"/>
      </w:tblGrid>
      <w:tr w:rsidR="00DC6CAD" w:rsidRPr="002353A0" w14:paraId="0DF6F332" w14:textId="77777777" w:rsidTr="00151017">
        <w:trPr>
          <w:trHeight w:val="170"/>
          <w:tblHeader/>
        </w:trPr>
        <w:tc>
          <w:tcPr>
            <w:tcW w:w="0" w:type="auto"/>
            <w:gridSpan w:val="2"/>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6203DFD" w14:textId="150905CF" w:rsidR="00DC6CAD" w:rsidRPr="0085485F" w:rsidRDefault="00DC6CAD" w:rsidP="00DE7026">
            <w:pPr>
              <w:pStyle w:val="TableCell"/>
            </w:pPr>
            <w:r w:rsidRPr="0085485F">
              <w:t>Vendors that Offer Video Screenings</w:t>
            </w:r>
          </w:p>
        </w:tc>
      </w:tr>
      <w:tr w:rsidR="00EF3BCC" w:rsidRPr="002353A0" w14:paraId="42D8CCCA" w14:textId="77777777" w:rsidTr="00E17609">
        <w:tc>
          <w:tcPr>
            <w:tcW w:w="0" w:type="auto"/>
            <w:tcBorders>
              <w:top w:val="single" w:sz="4" w:space="0" w:color="auto"/>
            </w:tcBorders>
            <w:shd w:val="clear" w:color="auto" w:fill="auto"/>
            <w:tcMar>
              <w:top w:w="90" w:type="dxa"/>
              <w:left w:w="195" w:type="dxa"/>
              <w:bottom w:w="90" w:type="dxa"/>
              <w:right w:w="195" w:type="dxa"/>
            </w:tcMar>
            <w:hideMark/>
          </w:tcPr>
          <w:p w14:paraId="55DC884C" w14:textId="00C58E22" w:rsidR="00EF3BCC" w:rsidRPr="0085485F" w:rsidRDefault="00EC37E3" w:rsidP="00DE7026">
            <w:pPr>
              <w:pStyle w:val="TableCell"/>
              <w:rPr>
                <w:rFonts w:ascii="Linux Libertine O" w:eastAsia="Cambria" w:hAnsi="Linux Libertine O" w:cs="Linux Libertine O"/>
              </w:rPr>
            </w:pPr>
            <w:r w:rsidRPr="0085485F">
              <w:t xml:space="preserve">Accommodations: </w:t>
            </w:r>
            <w:r w:rsidRPr="0085485F">
              <w:rPr>
                <w:b/>
                <w:bCs/>
              </w:rPr>
              <w:t>Yes</w:t>
            </w:r>
          </w:p>
        </w:tc>
        <w:tc>
          <w:tcPr>
            <w:tcW w:w="0" w:type="auto"/>
            <w:tcBorders>
              <w:top w:val="single" w:sz="4" w:space="0" w:color="auto"/>
            </w:tcBorders>
          </w:tcPr>
          <w:p w14:paraId="0865C239" w14:textId="77777777" w:rsidR="00EF3BCC" w:rsidRPr="0085485F" w:rsidRDefault="00EF3BCC" w:rsidP="00DE7026">
            <w:pPr>
              <w:pStyle w:val="TableCell"/>
            </w:pPr>
            <w:r w:rsidRPr="0085485F">
              <w:t>16.67%</w:t>
            </w:r>
          </w:p>
        </w:tc>
      </w:tr>
      <w:tr w:rsidR="00EF3BCC" w:rsidRPr="002353A0" w14:paraId="0204B448" w14:textId="77777777" w:rsidTr="00E17609">
        <w:tc>
          <w:tcPr>
            <w:tcW w:w="0" w:type="auto"/>
            <w:shd w:val="clear" w:color="auto" w:fill="auto"/>
            <w:tcMar>
              <w:top w:w="90" w:type="dxa"/>
              <w:left w:w="195" w:type="dxa"/>
              <w:bottom w:w="90" w:type="dxa"/>
              <w:right w:w="195" w:type="dxa"/>
            </w:tcMar>
            <w:hideMark/>
          </w:tcPr>
          <w:p w14:paraId="1235312F" w14:textId="7AC4C5C8" w:rsidR="00EF3BCC" w:rsidRPr="0085485F" w:rsidRDefault="00EC37E3" w:rsidP="00DE7026">
            <w:pPr>
              <w:pStyle w:val="TableCell"/>
              <w:rPr>
                <w:rFonts w:ascii="Linux Libertine O" w:eastAsia="Cambria" w:hAnsi="Linux Libertine O" w:cs="Linux Libertine O"/>
              </w:rPr>
            </w:pPr>
            <w:r w:rsidRPr="0085485F">
              <w:t xml:space="preserve">Accommodations: </w:t>
            </w:r>
            <w:r w:rsidRPr="0085485F">
              <w:rPr>
                <w:b/>
                <w:bCs/>
              </w:rPr>
              <w:t>No</w:t>
            </w:r>
          </w:p>
        </w:tc>
        <w:tc>
          <w:tcPr>
            <w:tcW w:w="0" w:type="auto"/>
          </w:tcPr>
          <w:p w14:paraId="1DAC9CB6" w14:textId="410F6803" w:rsidR="00EF3BCC" w:rsidRPr="0085485F" w:rsidRDefault="00EF3BCC" w:rsidP="00DE7026">
            <w:pPr>
              <w:pStyle w:val="TableCell"/>
            </w:pPr>
            <w:r w:rsidRPr="0085485F">
              <w:t>83.33%</w:t>
            </w:r>
          </w:p>
        </w:tc>
      </w:tr>
      <w:tr w:rsidR="00EF3BCC" w:rsidRPr="002353A0" w14:paraId="2458B64F" w14:textId="77777777" w:rsidTr="00E17609">
        <w:trPr>
          <w:trHeight w:val="212"/>
        </w:trPr>
        <w:tc>
          <w:tcPr>
            <w:tcW w:w="0" w:type="auto"/>
            <w:shd w:val="clear" w:color="auto" w:fill="auto"/>
            <w:tcMar>
              <w:top w:w="90" w:type="dxa"/>
              <w:left w:w="195" w:type="dxa"/>
              <w:bottom w:w="90" w:type="dxa"/>
              <w:right w:w="195" w:type="dxa"/>
            </w:tcMar>
          </w:tcPr>
          <w:p w14:paraId="0984F08C" w14:textId="44CADE5E" w:rsidR="00EF3BCC" w:rsidRPr="0085485F" w:rsidRDefault="00EC37E3" w:rsidP="00DE7026">
            <w:pPr>
              <w:pStyle w:val="TableCell"/>
            </w:pPr>
            <w:r w:rsidRPr="0085485F">
              <w:t xml:space="preserve">Accommodations: </w:t>
            </w:r>
            <w:r w:rsidRPr="0085485F">
              <w:rPr>
                <w:b/>
                <w:bCs/>
              </w:rPr>
              <w:t>Maybe</w:t>
            </w:r>
          </w:p>
        </w:tc>
        <w:tc>
          <w:tcPr>
            <w:tcW w:w="0" w:type="auto"/>
          </w:tcPr>
          <w:p w14:paraId="4C0CDBCA" w14:textId="77777777" w:rsidR="00EF3BCC" w:rsidRPr="0085485F" w:rsidRDefault="00EF3BCC" w:rsidP="00DE7026">
            <w:pPr>
              <w:pStyle w:val="TableCell"/>
            </w:pPr>
            <w:r w:rsidRPr="0085485F">
              <w:t>0%</w:t>
            </w:r>
          </w:p>
        </w:tc>
      </w:tr>
    </w:tbl>
    <w:p w14:paraId="2D9BD15D" w14:textId="77777777" w:rsidR="00000BAA" w:rsidRDefault="00000BAA" w:rsidP="00DE7026">
      <w:pPr>
        <w:pStyle w:val="Para"/>
      </w:pPr>
    </w:p>
    <w:p w14:paraId="3368A02C" w14:textId="77777777" w:rsidR="00000BAA" w:rsidRDefault="00000BAA" w:rsidP="00DE7026">
      <w:pPr>
        <w:pStyle w:val="Para"/>
      </w:pPr>
    </w:p>
    <w:p w14:paraId="4CD299A5" w14:textId="77777777" w:rsidR="00000BAA" w:rsidRDefault="00000BAA" w:rsidP="00DE7026">
      <w:pPr>
        <w:pStyle w:val="Para"/>
      </w:pPr>
    </w:p>
    <w:p w14:paraId="01E65052" w14:textId="77777777" w:rsidR="00000BAA" w:rsidRDefault="00000BAA" w:rsidP="00DE7026">
      <w:pPr>
        <w:pStyle w:val="Para"/>
      </w:pPr>
    </w:p>
    <w:p w14:paraId="5E19ACD6" w14:textId="77777777" w:rsidR="00000BAA" w:rsidRDefault="00000BAA" w:rsidP="00DE7026">
      <w:pPr>
        <w:pStyle w:val="Para"/>
      </w:pPr>
    </w:p>
    <w:p w14:paraId="4FFECADA" w14:textId="77777777" w:rsidR="00000BAA" w:rsidRDefault="00000BAA" w:rsidP="00DE7026">
      <w:pPr>
        <w:pStyle w:val="Para"/>
      </w:pPr>
    </w:p>
    <w:p w14:paraId="034AF0F9" w14:textId="77777777" w:rsidR="00E524F3" w:rsidRDefault="00E524F3" w:rsidP="00DE7026">
      <w:pPr>
        <w:pStyle w:val="Para"/>
      </w:pPr>
    </w:p>
    <w:p w14:paraId="767CA086" w14:textId="1C2459B9" w:rsidR="00E9603E" w:rsidRPr="0085485F" w:rsidRDefault="00000000" w:rsidP="00DE7026">
      <w:pPr>
        <w:pStyle w:val="Para"/>
      </w:pPr>
      <w:hyperlink w:anchor="tb5" w:history="1">
        <w:r w:rsidR="00917178" w:rsidRPr="0085485F">
          <w:rPr>
            <w:rStyle w:val="Hyperlink"/>
          </w:rPr>
          <w:t>Table 4</w:t>
        </w:r>
      </w:hyperlink>
      <w:r w:rsidR="00917178" w:rsidRPr="0085485F">
        <w:t xml:space="preserve"> investigates the interaction between the characteristics in Tables </w:t>
      </w:r>
      <w:hyperlink w:anchor="tb2" w:history="1">
        <w:r w:rsidR="00917178" w:rsidRPr="0085485F">
          <w:rPr>
            <w:rStyle w:val="Hyperlink"/>
          </w:rPr>
          <w:t>2</w:t>
        </w:r>
      </w:hyperlink>
      <w:r w:rsidR="00917178" w:rsidRPr="0085485F">
        <w:t xml:space="preserve"> and </w:t>
      </w:r>
      <w:hyperlink w:anchor="tb3" w:history="1">
        <w:r w:rsidR="00917178" w:rsidRPr="0085485F">
          <w:rPr>
            <w:rStyle w:val="Hyperlink"/>
          </w:rPr>
          <w:t>3</w:t>
        </w:r>
      </w:hyperlink>
      <w:r w:rsidR="00917178" w:rsidRPr="0085485F">
        <w:t xml:space="preserve">. </w:t>
      </w:r>
      <w:hyperlink w:anchor="tb5" w:history="1">
        <w:r w:rsidR="00917178" w:rsidRPr="0085485F">
          <w:rPr>
            <w:rStyle w:val="Hyperlink"/>
          </w:rPr>
          <w:t>Table 4</w:t>
        </w:r>
      </w:hyperlink>
      <w:r w:rsidR="00917178" w:rsidRPr="0085485F">
        <w:t xml:space="preserve"> highlights that the plurality </w:t>
      </w:r>
      <w:r w:rsidR="00900388" w:rsidRPr="0085485F">
        <w:t>does</w:t>
      </w:r>
      <w:r w:rsidR="00917178" w:rsidRPr="0085485F">
        <w:t xml:space="preserve"> not advertise their tool as </w:t>
      </w:r>
      <w:r w:rsidR="005B6890" w:rsidRPr="0085485F">
        <w:t>“</w:t>
      </w:r>
      <w:r w:rsidR="00917178" w:rsidRPr="0085485F">
        <w:t>bias-free</w:t>
      </w:r>
      <w:r w:rsidR="005B6890" w:rsidRPr="0085485F">
        <w:t>”</w:t>
      </w:r>
      <w:r w:rsidR="00917178" w:rsidRPr="0085485F">
        <w:t xml:space="preserve"> (or use similar descriptions), do</w:t>
      </w:r>
      <w:r w:rsidR="006B3DC5">
        <w:t>es</w:t>
      </w:r>
      <w:r w:rsidR="00917178" w:rsidRPr="0085485F">
        <w:t xml:space="preserve"> not offer video screening tools, and also do</w:t>
      </w:r>
      <w:r w:rsidR="006B3DC5">
        <w:t>es</w:t>
      </w:r>
      <w:r w:rsidR="00917178" w:rsidRPr="0085485F">
        <w:t xml:space="preserve"> not offer </w:t>
      </w:r>
      <w:r w:rsidR="001D49BD" w:rsidRPr="0085485F">
        <w:t xml:space="preserve">accommodations. </w:t>
      </w:r>
      <w:r w:rsidR="006B031E" w:rsidRPr="0085485F">
        <w:t xml:space="preserve">The second largest class of vendors is similar. They may advertise their tools as </w:t>
      </w:r>
      <w:r w:rsidR="005B6890" w:rsidRPr="0085485F">
        <w:t>“</w:t>
      </w:r>
      <w:r w:rsidR="006B031E" w:rsidRPr="0085485F">
        <w:t>bias-free</w:t>
      </w:r>
      <w:r w:rsidR="005B6890" w:rsidRPr="0085485F">
        <w:t>”</w:t>
      </w:r>
      <w:r w:rsidR="006B031E" w:rsidRPr="0085485F">
        <w:t xml:space="preserve"> (or use similar descriptions), do not offer video screening tools, and also do not offer accommodations.</w:t>
      </w:r>
      <w:bookmarkStart w:id="26" w:name="tb5"/>
    </w:p>
    <w:p w14:paraId="672172C5" w14:textId="093CCA9C" w:rsidR="00E9603E" w:rsidRDefault="00E9603E" w:rsidP="00DE7026">
      <w:pPr>
        <w:pStyle w:val="Para"/>
      </w:pPr>
    </w:p>
    <w:p w14:paraId="7C356A61" w14:textId="283F15C8" w:rsidR="00E9603E" w:rsidRDefault="00E9603E" w:rsidP="00DE7026">
      <w:pPr>
        <w:pStyle w:val="Para"/>
      </w:pPr>
    </w:p>
    <w:p w14:paraId="17336DF4" w14:textId="2B0DEA61" w:rsidR="00E9603E" w:rsidRDefault="00E9603E" w:rsidP="00DE7026">
      <w:pPr>
        <w:pStyle w:val="Para"/>
      </w:pPr>
    </w:p>
    <w:p w14:paraId="4FE562AE" w14:textId="2E078614" w:rsidR="00E9603E" w:rsidRDefault="00E9603E" w:rsidP="00DE7026">
      <w:pPr>
        <w:pStyle w:val="Para"/>
      </w:pPr>
    </w:p>
    <w:p w14:paraId="71AF7113" w14:textId="7291CE80" w:rsidR="00E9603E" w:rsidRDefault="00E9603E" w:rsidP="00DE7026">
      <w:pPr>
        <w:pStyle w:val="Para"/>
      </w:pPr>
    </w:p>
    <w:p w14:paraId="5EABF437" w14:textId="05C4DB98" w:rsidR="00E9603E" w:rsidRDefault="00E9603E" w:rsidP="00DE7026">
      <w:pPr>
        <w:pStyle w:val="Para"/>
      </w:pPr>
    </w:p>
    <w:p w14:paraId="6C290220" w14:textId="7C437065" w:rsidR="00E9603E" w:rsidRDefault="00E9603E" w:rsidP="00DE7026">
      <w:pPr>
        <w:pStyle w:val="Para"/>
      </w:pPr>
    </w:p>
    <w:p w14:paraId="423BCCC0" w14:textId="77777777" w:rsidR="00E9603E" w:rsidRDefault="00E9603E" w:rsidP="00DE7026">
      <w:pPr>
        <w:pStyle w:val="Para"/>
        <w:rPr>
          <w:rStyle w:val="Label"/>
          <w:color w:val="000000" w:themeColor="text1"/>
        </w:rPr>
      </w:pPr>
    </w:p>
    <w:p w14:paraId="4D9059B6" w14:textId="1548B3A3" w:rsidR="00917178" w:rsidRPr="00900388" w:rsidRDefault="00917178" w:rsidP="0085485F">
      <w:pPr>
        <w:pStyle w:val="TableCaption"/>
      </w:pPr>
      <w:r w:rsidRPr="00900388">
        <w:rPr>
          <w:rStyle w:val="Label"/>
          <w:color w:val="000000" w:themeColor="text1"/>
        </w:rPr>
        <w:lastRenderedPageBreak/>
        <w:t xml:space="preserve">Table </w:t>
      </w:r>
      <w:bookmarkEnd w:id="26"/>
      <w:r w:rsidRPr="00900388">
        <w:rPr>
          <w:rStyle w:val="Label"/>
          <w:color w:val="000000" w:themeColor="text1"/>
        </w:rPr>
        <w:t>4</w:t>
      </w:r>
      <w:r w:rsidR="00900388" w:rsidRPr="00900388">
        <w:rPr>
          <w:rStyle w:val="Label"/>
          <w:color w:val="000000" w:themeColor="text1"/>
        </w:rPr>
        <w:t>.</w:t>
      </w:r>
      <w:r w:rsidRPr="00900388">
        <w:t xml:space="preserve"> </w:t>
      </w:r>
      <w:r w:rsidR="001D49BD" w:rsidRPr="00900388">
        <w:t xml:space="preserve">Summarization of the interaction between vendors marketing </w:t>
      </w:r>
      <w:r w:rsidR="006B031E" w:rsidRPr="00900388">
        <w:t>with “bias-free” (or similar</w:t>
      </w:r>
      <w:r w:rsidR="005B6890" w:rsidRPr="00900388">
        <w:t>)</w:t>
      </w:r>
      <w:r w:rsidR="006B031E" w:rsidRPr="00900388">
        <w:t xml:space="preserve"> language,</w:t>
      </w:r>
      <w:r w:rsidR="001D49BD" w:rsidRPr="00900388">
        <w:t xml:space="preserve"> offering video screening, </w:t>
      </w:r>
      <w:r w:rsidR="006B031E" w:rsidRPr="00900388">
        <w:t xml:space="preserve">and offering accommodations. </w:t>
      </w:r>
      <w:r w:rsidR="00E279BA" w:rsidRPr="00900388">
        <w:t xml:space="preserve">The largest group of vendors is highlighted.  </w:t>
      </w:r>
    </w:p>
    <w:tbl>
      <w:tblPr>
        <w:tblpPr w:leftFromText="180" w:rightFromText="180" w:vertAnchor="text" w:tblpXSpec="center" w:tblpY="1"/>
        <w:tblOverlap w:val="never"/>
        <w:tblW w:w="6233" w:type="dxa"/>
        <w:shd w:val="clear" w:color="auto" w:fill="0D1117"/>
        <w:tblCellMar>
          <w:top w:w="15" w:type="dxa"/>
          <w:left w:w="15" w:type="dxa"/>
          <w:bottom w:w="15" w:type="dxa"/>
          <w:right w:w="15" w:type="dxa"/>
        </w:tblCellMar>
        <w:tblLook w:val="04A0" w:firstRow="1" w:lastRow="0" w:firstColumn="1" w:lastColumn="0" w:noHBand="0" w:noVBand="1"/>
      </w:tblPr>
      <w:tblGrid>
        <w:gridCol w:w="1946"/>
        <w:gridCol w:w="1732"/>
        <w:gridCol w:w="1881"/>
        <w:gridCol w:w="674"/>
      </w:tblGrid>
      <w:tr w:rsidR="0085485F" w:rsidRPr="002353A0" w14:paraId="71E7FC01" w14:textId="77777777" w:rsidTr="0085485F">
        <w:trPr>
          <w:trHeight w:val="171"/>
          <w:tblHeader/>
        </w:trPr>
        <w:tc>
          <w:tcPr>
            <w:tcW w:w="1946"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35CE715C" w14:textId="44B2E124" w:rsidR="00917178" w:rsidRPr="0085485F" w:rsidRDefault="00917178" w:rsidP="00DE7026">
            <w:pPr>
              <w:pStyle w:val="TableCell"/>
              <w:rPr>
                <w:rFonts w:ascii="Linux Libertine O" w:eastAsia="Cambria" w:hAnsi="Linux Libertine O" w:cs="Linux Libertine O"/>
              </w:rPr>
            </w:pPr>
            <w:r w:rsidRPr="0085485F">
              <w:t>Bias-Free/No bias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4BDFB2E2" w14:textId="77777777" w:rsidR="00917178" w:rsidRPr="0085485F" w:rsidRDefault="00917178" w:rsidP="00DE7026">
            <w:pPr>
              <w:pStyle w:val="TableCell"/>
              <w:rPr>
                <w:rFonts w:ascii="Linux Libertine O" w:eastAsia="Cambria" w:hAnsi="Linux Libertine O" w:cs="Linux Libertine O"/>
              </w:rPr>
            </w:pPr>
            <w:r w:rsidRPr="0085485F">
              <w:t>Video Screening</w:t>
            </w:r>
          </w:p>
        </w:tc>
        <w:tc>
          <w:tcPr>
            <w:tcW w:w="0" w:type="auto"/>
            <w:tcBorders>
              <w:top w:val="single" w:sz="4" w:space="0" w:color="auto"/>
              <w:bottom w:val="single" w:sz="4" w:space="0" w:color="auto"/>
            </w:tcBorders>
            <w:vAlign w:val="center"/>
          </w:tcPr>
          <w:p w14:paraId="5FDE677C" w14:textId="77777777" w:rsidR="00917178" w:rsidRPr="0085485F" w:rsidRDefault="00917178" w:rsidP="00DE7026">
            <w:pPr>
              <w:pStyle w:val="TableCell"/>
            </w:pPr>
            <w:r w:rsidRPr="0085485F">
              <w:t>Offers Accommodations</w:t>
            </w:r>
          </w:p>
        </w:tc>
        <w:tc>
          <w:tcPr>
            <w:tcW w:w="0" w:type="auto"/>
            <w:tcBorders>
              <w:top w:val="single" w:sz="4" w:space="0" w:color="auto"/>
              <w:bottom w:val="single" w:sz="4" w:space="0" w:color="auto"/>
            </w:tcBorders>
            <w:vAlign w:val="center"/>
          </w:tcPr>
          <w:p w14:paraId="7234E2A6" w14:textId="77777777" w:rsidR="00917178" w:rsidRPr="0085485F" w:rsidRDefault="00917178" w:rsidP="00DE7026">
            <w:pPr>
              <w:pStyle w:val="TableCell"/>
            </w:pPr>
            <w:r w:rsidRPr="0085485F">
              <w:t>Count</w:t>
            </w:r>
          </w:p>
        </w:tc>
      </w:tr>
      <w:tr w:rsidR="00DE7026" w:rsidRPr="002353A0" w14:paraId="13A322F3" w14:textId="77777777" w:rsidTr="0085485F">
        <w:trPr>
          <w:trHeight w:val="315"/>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hideMark/>
          </w:tcPr>
          <w:p w14:paraId="6BBB9C62"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176B5CB5"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0CD03E09"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2BE88E2D" w14:textId="77777777" w:rsidR="00917178" w:rsidRPr="0085485F" w:rsidRDefault="00917178" w:rsidP="00DE7026">
            <w:pPr>
              <w:pStyle w:val="TableCell"/>
            </w:pPr>
            <w:r w:rsidRPr="0085485F">
              <w:t>1</w:t>
            </w:r>
          </w:p>
        </w:tc>
      </w:tr>
      <w:tr w:rsidR="00DE7026" w:rsidRPr="002353A0" w14:paraId="7854445E" w14:textId="77777777" w:rsidTr="0085485F">
        <w:trPr>
          <w:trHeight w:val="144"/>
        </w:trPr>
        <w:tc>
          <w:tcPr>
            <w:tcW w:w="1946" w:type="dxa"/>
            <w:vMerge/>
            <w:tcBorders>
              <w:bottom w:val="single" w:sz="4" w:space="0" w:color="auto"/>
              <w:right w:val="single" w:sz="4" w:space="0" w:color="auto"/>
            </w:tcBorders>
            <w:shd w:val="clear" w:color="auto" w:fill="auto"/>
            <w:tcMar>
              <w:top w:w="90" w:type="dxa"/>
              <w:left w:w="195" w:type="dxa"/>
              <w:bottom w:w="90" w:type="dxa"/>
              <w:right w:w="195" w:type="dxa"/>
            </w:tcMar>
            <w:vAlign w:val="center"/>
            <w:hideMark/>
          </w:tcPr>
          <w:p w14:paraId="74808C81"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029B34F7" w14:textId="77777777" w:rsidR="00917178" w:rsidRPr="0085485F" w:rsidRDefault="00917178" w:rsidP="00DE7026">
            <w:pPr>
              <w:pStyle w:val="TableCell"/>
              <w:rPr>
                <w:rFonts w:ascii="Linux Libertine O" w:eastAsia="Cambria" w:hAnsi="Linux Libertine O" w:cs="Linux Libertine O"/>
              </w:rPr>
            </w:pPr>
            <w:r w:rsidRPr="0085485F">
              <w:t>No</w:t>
            </w:r>
          </w:p>
        </w:tc>
        <w:tc>
          <w:tcPr>
            <w:tcW w:w="0" w:type="auto"/>
            <w:tcBorders>
              <w:top w:val="single" w:sz="4" w:space="0" w:color="auto"/>
              <w:bottom w:val="single" w:sz="4" w:space="0" w:color="auto"/>
            </w:tcBorders>
            <w:vAlign w:val="center"/>
          </w:tcPr>
          <w:p w14:paraId="174BA433"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4BE70269" w14:textId="77777777" w:rsidR="00917178" w:rsidRPr="0085485F" w:rsidRDefault="00917178" w:rsidP="00DE7026">
            <w:pPr>
              <w:pStyle w:val="TableCell"/>
            </w:pPr>
            <w:r w:rsidRPr="0085485F">
              <w:t>5</w:t>
            </w:r>
          </w:p>
        </w:tc>
      </w:tr>
      <w:tr w:rsidR="0085485F" w:rsidRPr="002353A0" w14:paraId="34D0DF02" w14:textId="77777777" w:rsidTr="0085485F">
        <w:trPr>
          <w:trHeight w:val="229"/>
        </w:trPr>
        <w:tc>
          <w:tcPr>
            <w:tcW w:w="1946" w:type="dxa"/>
            <w:vMerge w:val="restart"/>
            <w:tcBorders>
              <w:top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3CFBC43" w14:textId="77777777" w:rsidR="00917178" w:rsidRPr="0085485F" w:rsidRDefault="00917178" w:rsidP="00DE7026">
            <w:pPr>
              <w:pStyle w:val="TableCell"/>
              <w:rPr>
                <w:rFonts w:ascii="Linux Libertine O" w:eastAsia="Cambria" w:hAnsi="Linux Libertine O" w:cs="Linux Libertine O"/>
              </w:rPr>
            </w:pPr>
            <w:r w:rsidRPr="0085485F">
              <w:t>No</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hideMark/>
          </w:tcPr>
          <w:p w14:paraId="637648C1" w14:textId="77777777" w:rsidR="00917178" w:rsidRPr="0085485F" w:rsidRDefault="00917178" w:rsidP="00DE7026">
            <w:pPr>
              <w:pStyle w:val="TableCell"/>
              <w:rPr>
                <w:rFonts w:ascii="Linux Libertine O" w:eastAsia="Cambria" w:hAnsi="Linux Libertine O" w:cs="Linux Libertine O"/>
              </w:rPr>
            </w:pPr>
            <w:r w:rsidRPr="0085485F">
              <w:t>Maybe</w:t>
            </w:r>
          </w:p>
        </w:tc>
        <w:tc>
          <w:tcPr>
            <w:tcW w:w="0" w:type="auto"/>
            <w:tcBorders>
              <w:top w:val="single" w:sz="4" w:space="0" w:color="auto"/>
              <w:bottom w:val="single" w:sz="4" w:space="0" w:color="auto"/>
            </w:tcBorders>
            <w:vAlign w:val="center"/>
          </w:tcPr>
          <w:p w14:paraId="4BD1FBF7"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51BC0321" w14:textId="77777777" w:rsidR="00917178" w:rsidRPr="0085485F" w:rsidRDefault="00917178" w:rsidP="00DE7026">
            <w:pPr>
              <w:pStyle w:val="TableCell"/>
            </w:pPr>
            <w:r w:rsidRPr="0085485F">
              <w:t>2</w:t>
            </w:r>
          </w:p>
        </w:tc>
      </w:tr>
      <w:tr w:rsidR="00897121" w:rsidRPr="002353A0" w14:paraId="3D0D2EEA"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4C081748" w14:textId="77777777" w:rsidR="00917178" w:rsidRPr="0085485F" w:rsidRDefault="00917178"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6D7210E7" w14:textId="77777777" w:rsidR="00917178" w:rsidRPr="0085485F" w:rsidRDefault="00917178" w:rsidP="00DE7026">
            <w:pPr>
              <w:pStyle w:val="TableCell"/>
            </w:pPr>
            <w:r w:rsidRPr="0085485F">
              <w:t>No</w:t>
            </w:r>
          </w:p>
        </w:tc>
        <w:tc>
          <w:tcPr>
            <w:tcW w:w="0" w:type="auto"/>
            <w:tcBorders>
              <w:top w:val="single" w:sz="4" w:space="0" w:color="auto"/>
              <w:left w:val="single" w:sz="4" w:space="0" w:color="auto"/>
              <w:bottom w:val="single" w:sz="4" w:space="0" w:color="auto"/>
            </w:tcBorders>
            <w:vAlign w:val="center"/>
          </w:tcPr>
          <w:p w14:paraId="4BFF4F66" w14:textId="77777777" w:rsidR="00917178" w:rsidRPr="0085485F" w:rsidRDefault="00917178" w:rsidP="00DE7026">
            <w:pPr>
              <w:pStyle w:val="TableCell"/>
            </w:pPr>
            <w:r w:rsidRPr="0085485F">
              <w:t>Maybe</w:t>
            </w:r>
          </w:p>
        </w:tc>
        <w:tc>
          <w:tcPr>
            <w:tcW w:w="0" w:type="auto"/>
            <w:tcBorders>
              <w:top w:val="single" w:sz="4" w:space="0" w:color="auto"/>
              <w:bottom w:val="single" w:sz="4" w:space="0" w:color="auto"/>
            </w:tcBorders>
            <w:vAlign w:val="center"/>
          </w:tcPr>
          <w:p w14:paraId="1C95E209" w14:textId="77777777" w:rsidR="00917178" w:rsidRPr="0085485F" w:rsidRDefault="00917178" w:rsidP="00DE7026">
            <w:pPr>
              <w:pStyle w:val="TableCell"/>
            </w:pPr>
            <w:r w:rsidRPr="0085485F">
              <w:t>2</w:t>
            </w:r>
          </w:p>
        </w:tc>
      </w:tr>
      <w:tr w:rsidR="00981E2D" w:rsidRPr="002353A0" w14:paraId="335994A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3DCD90F6" w14:textId="77777777" w:rsidR="00917178" w:rsidRPr="0085485F" w:rsidRDefault="00917178" w:rsidP="00DE7026">
            <w:pPr>
              <w:pStyle w:val="TableCell"/>
            </w:pPr>
          </w:p>
        </w:tc>
        <w:tc>
          <w:tcPr>
            <w:tcW w:w="0" w:type="auto"/>
            <w:vMerge/>
            <w:tcBorders>
              <w:left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123F11ED"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shd w:val="clear" w:color="auto" w:fill="D0CECE" w:themeFill="background2" w:themeFillShade="E6"/>
            <w:vAlign w:val="center"/>
          </w:tcPr>
          <w:p w14:paraId="189F5B6F"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shd w:val="clear" w:color="auto" w:fill="D0CECE" w:themeFill="background2" w:themeFillShade="E6"/>
            <w:vAlign w:val="center"/>
          </w:tcPr>
          <w:p w14:paraId="34837CDA" w14:textId="77777777" w:rsidR="00917178" w:rsidRPr="0085485F" w:rsidRDefault="00917178" w:rsidP="00DE7026">
            <w:pPr>
              <w:pStyle w:val="TableCell"/>
            </w:pPr>
            <w:r w:rsidRPr="0085485F">
              <w:t>9</w:t>
            </w:r>
          </w:p>
        </w:tc>
      </w:tr>
      <w:tr w:rsidR="00897121" w:rsidRPr="002353A0" w14:paraId="1E1461D9"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A7D1BD" w14:textId="77777777" w:rsidR="00917178" w:rsidRPr="0085485F" w:rsidRDefault="00917178" w:rsidP="00DE7026">
            <w:pPr>
              <w:pStyle w:val="TableCell"/>
            </w:pPr>
          </w:p>
        </w:tc>
        <w:tc>
          <w:tcPr>
            <w:tcW w:w="0" w:type="auto"/>
            <w:vMerge/>
            <w:tcBorders>
              <w:left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5725ECB1"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vAlign w:val="center"/>
          </w:tcPr>
          <w:p w14:paraId="64F62282"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5196B7C2" w14:textId="77777777" w:rsidR="00917178" w:rsidRPr="0085485F" w:rsidRDefault="00917178" w:rsidP="00DE7026">
            <w:pPr>
              <w:pStyle w:val="TableCell"/>
            </w:pPr>
            <w:r w:rsidRPr="0085485F">
              <w:t>3</w:t>
            </w:r>
          </w:p>
        </w:tc>
      </w:tr>
      <w:tr w:rsidR="0085485F" w:rsidRPr="002353A0" w14:paraId="570402D2" w14:textId="77777777" w:rsidTr="0085485F">
        <w:trPr>
          <w:trHeight w:val="229"/>
        </w:trPr>
        <w:tc>
          <w:tcPr>
            <w:tcW w:w="1946" w:type="dxa"/>
            <w:vMerge/>
            <w:tcBorders>
              <w:right w:val="single" w:sz="4" w:space="0" w:color="auto"/>
            </w:tcBorders>
            <w:shd w:val="clear" w:color="auto" w:fill="D0CECE" w:themeFill="background2" w:themeFillShade="E6"/>
            <w:tcMar>
              <w:top w:w="90" w:type="dxa"/>
              <w:left w:w="195" w:type="dxa"/>
              <w:bottom w:w="90" w:type="dxa"/>
              <w:right w:w="195" w:type="dxa"/>
            </w:tcMar>
            <w:vAlign w:val="center"/>
          </w:tcPr>
          <w:p w14:paraId="0EFA898B" w14:textId="77777777" w:rsidR="00917178" w:rsidRPr="0085485F" w:rsidRDefault="00917178"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C7B4674" w14:textId="77777777" w:rsidR="00917178" w:rsidRPr="0085485F" w:rsidRDefault="00917178" w:rsidP="00DE7026">
            <w:pPr>
              <w:pStyle w:val="TableCell"/>
            </w:pPr>
            <w:r w:rsidRPr="0085485F">
              <w:t>Yes</w:t>
            </w:r>
          </w:p>
        </w:tc>
        <w:tc>
          <w:tcPr>
            <w:tcW w:w="0" w:type="auto"/>
            <w:tcBorders>
              <w:top w:val="single" w:sz="4" w:space="0" w:color="auto"/>
              <w:left w:val="single" w:sz="4" w:space="0" w:color="auto"/>
              <w:bottom w:val="single" w:sz="4" w:space="0" w:color="auto"/>
            </w:tcBorders>
            <w:vAlign w:val="center"/>
          </w:tcPr>
          <w:p w14:paraId="604AA961"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2B50D4E4" w14:textId="77777777" w:rsidR="00917178" w:rsidRPr="0085485F" w:rsidRDefault="00917178" w:rsidP="00DE7026">
            <w:pPr>
              <w:pStyle w:val="TableCell"/>
            </w:pPr>
            <w:r w:rsidRPr="0085485F">
              <w:t>2</w:t>
            </w:r>
          </w:p>
        </w:tc>
      </w:tr>
      <w:tr w:rsidR="0085485F" w:rsidRPr="002353A0" w14:paraId="22872C9D" w14:textId="77777777" w:rsidTr="0085485F">
        <w:trPr>
          <w:trHeight w:val="229"/>
        </w:trPr>
        <w:tc>
          <w:tcPr>
            <w:tcW w:w="1946" w:type="dxa"/>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4FED23E1" w14:textId="77777777" w:rsidR="00917178" w:rsidRPr="0085485F" w:rsidRDefault="00917178" w:rsidP="00DE7026">
            <w:pPr>
              <w:pStyle w:val="TableCell"/>
            </w:pPr>
          </w:p>
        </w:tc>
        <w:tc>
          <w:tcPr>
            <w:tcW w:w="0" w:type="auto"/>
            <w:vMerge/>
            <w:tcBorders>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578656AA" w14:textId="77777777" w:rsidR="00917178" w:rsidRPr="0085485F" w:rsidRDefault="00917178" w:rsidP="00DE7026">
            <w:pPr>
              <w:pStyle w:val="TableCell"/>
            </w:pPr>
          </w:p>
        </w:tc>
        <w:tc>
          <w:tcPr>
            <w:tcW w:w="0" w:type="auto"/>
            <w:tcBorders>
              <w:top w:val="single" w:sz="4" w:space="0" w:color="auto"/>
              <w:left w:val="single" w:sz="4" w:space="0" w:color="auto"/>
              <w:bottom w:val="single" w:sz="4" w:space="0" w:color="auto"/>
            </w:tcBorders>
            <w:vAlign w:val="center"/>
          </w:tcPr>
          <w:p w14:paraId="57B78F20" w14:textId="77777777" w:rsidR="00917178" w:rsidRPr="0085485F" w:rsidRDefault="00917178" w:rsidP="00DE7026">
            <w:pPr>
              <w:pStyle w:val="TableCell"/>
            </w:pPr>
            <w:r w:rsidRPr="0085485F">
              <w:t>Yes</w:t>
            </w:r>
          </w:p>
        </w:tc>
        <w:tc>
          <w:tcPr>
            <w:tcW w:w="0" w:type="auto"/>
            <w:tcBorders>
              <w:top w:val="single" w:sz="4" w:space="0" w:color="auto"/>
              <w:bottom w:val="single" w:sz="4" w:space="0" w:color="auto"/>
            </w:tcBorders>
            <w:vAlign w:val="center"/>
          </w:tcPr>
          <w:p w14:paraId="37FA9086" w14:textId="77777777" w:rsidR="00917178" w:rsidRPr="0085485F" w:rsidRDefault="00917178" w:rsidP="00DE7026">
            <w:pPr>
              <w:pStyle w:val="TableCell"/>
            </w:pPr>
            <w:r w:rsidRPr="0085485F">
              <w:t>1</w:t>
            </w:r>
          </w:p>
        </w:tc>
      </w:tr>
      <w:tr w:rsidR="00DE7026" w:rsidRPr="002353A0" w14:paraId="52680B7E" w14:textId="77777777" w:rsidTr="0085485F">
        <w:trPr>
          <w:trHeight w:val="229"/>
        </w:trPr>
        <w:tc>
          <w:tcPr>
            <w:tcW w:w="1946" w:type="dxa"/>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36C744E6" w14:textId="77777777" w:rsidR="00917178" w:rsidRPr="0085485F" w:rsidRDefault="00917178" w:rsidP="00DE7026">
            <w:pPr>
              <w:pStyle w:val="TableCell"/>
            </w:pPr>
            <w:r w:rsidRPr="0085485F">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15AAF86F"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5B097BBC" w14:textId="77777777" w:rsidR="00917178" w:rsidRPr="0085485F" w:rsidRDefault="00917178" w:rsidP="00DE7026">
            <w:pPr>
              <w:pStyle w:val="TableCell"/>
            </w:pPr>
            <w:r w:rsidRPr="0085485F">
              <w:t>No</w:t>
            </w:r>
          </w:p>
        </w:tc>
        <w:tc>
          <w:tcPr>
            <w:tcW w:w="0" w:type="auto"/>
            <w:tcBorders>
              <w:top w:val="single" w:sz="4" w:space="0" w:color="auto"/>
              <w:bottom w:val="single" w:sz="4" w:space="0" w:color="auto"/>
            </w:tcBorders>
            <w:vAlign w:val="center"/>
          </w:tcPr>
          <w:p w14:paraId="15DCCB18" w14:textId="77777777" w:rsidR="00917178" w:rsidRPr="0085485F" w:rsidRDefault="00917178" w:rsidP="00DE7026">
            <w:pPr>
              <w:pStyle w:val="TableCell"/>
            </w:pPr>
            <w:r w:rsidRPr="0085485F">
              <w:t>2</w:t>
            </w:r>
          </w:p>
        </w:tc>
      </w:tr>
      <w:tr w:rsidR="00DE7026" w:rsidRPr="002353A0" w14:paraId="6DC27FCF" w14:textId="77777777" w:rsidTr="0085485F">
        <w:trPr>
          <w:trHeight w:val="229"/>
        </w:trPr>
        <w:tc>
          <w:tcPr>
            <w:tcW w:w="1946" w:type="dxa"/>
            <w:vMerge/>
            <w:tcBorders>
              <w:right w:val="single" w:sz="4" w:space="0" w:color="auto"/>
            </w:tcBorders>
            <w:shd w:val="clear" w:color="auto" w:fill="auto"/>
            <w:tcMar>
              <w:top w:w="90" w:type="dxa"/>
              <w:left w:w="195" w:type="dxa"/>
              <w:bottom w:w="90" w:type="dxa"/>
              <w:right w:w="195" w:type="dxa"/>
            </w:tcMar>
            <w:vAlign w:val="center"/>
          </w:tcPr>
          <w:p w14:paraId="7C8DCE51" w14:textId="77777777" w:rsidR="00917178" w:rsidRPr="0085485F" w:rsidRDefault="00917178" w:rsidP="00DE7026">
            <w:pPr>
              <w:pStyle w:val="TableCell"/>
            </w:pPr>
          </w:p>
        </w:tc>
        <w:tc>
          <w:tcPr>
            <w:tcW w:w="0" w:type="auto"/>
            <w:tcBorders>
              <w:top w:val="single" w:sz="4" w:space="0" w:color="auto"/>
              <w:left w:val="single" w:sz="4" w:space="0" w:color="auto"/>
            </w:tcBorders>
            <w:shd w:val="clear" w:color="auto" w:fill="auto"/>
            <w:tcMar>
              <w:top w:w="90" w:type="dxa"/>
              <w:left w:w="195" w:type="dxa"/>
              <w:bottom w:w="90" w:type="dxa"/>
              <w:right w:w="195" w:type="dxa"/>
            </w:tcMar>
            <w:vAlign w:val="center"/>
          </w:tcPr>
          <w:p w14:paraId="6730E8B1" w14:textId="77777777" w:rsidR="00917178" w:rsidRPr="0085485F" w:rsidRDefault="00917178" w:rsidP="00DE7026">
            <w:pPr>
              <w:pStyle w:val="TableCell"/>
            </w:pPr>
            <w:r w:rsidRPr="0085485F">
              <w:t>Yes</w:t>
            </w:r>
          </w:p>
        </w:tc>
        <w:tc>
          <w:tcPr>
            <w:tcW w:w="0" w:type="auto"/>
            <w:tcBorders>
              <w:top w:val="single" w:sz="4" w:space="0" w:color="auto"/>
            </w:tcBorders>
            <w:vAlign w:val="center"/>
          </w:tcPr>
          <w:p w14:paraId="5A5BC476" w14:textId="77777777" w:rsidR="00917178" w:rsidRPr="0085485F" w:rsidRDefault="00917178" w:rsidP="00DE7026">
            <w:pPr>
              <w:pStyle w:val="TableCell"/>
            </w:pPr>
            <w:r w:rsidRPr="0085485F">
              <w:t>No</w:t>
            </w:r>
          </w:p>
        </w:tc>
        <w:tc>
          <w:tcPr>
            <w:tcW w:w="0" w:type="auto"/>
            <w:tcBorders>
              <w:top w:val="single" w:sz="4" w:space="0" w:color="auto"/>
            </w:tcBorders>
            <w:vAlign w:val="center"/>
          </w:tcPr>
          <w:p w14:paraId="0D8CCDDE" w14:textId="77777777" w:rsidR="00917178" w:rsidRPr="0085485F" w:rsidRDefault="00917178" w:rsidP="00DE7026">
            <w:pPr>
              <w:pStyle w:val="TableCell"/>
            </w:pPr>
            <w:r w:rsidRPr="0085485F">
              <w:t>3</w:t>
            </w:r>
          </w:p>
        </w:tc>
      </w:tr>
    </w:tbl>
    <w:p w14:paraId="59AE10F3" w14:textId="77777777" w:rsidR="00917178" w:rsidRDefault="00917178" w:rsidP="00DE7026">
      <w:pPr>
        <w:pStyle w:val="Para"/>
      </w:pPr>
    </w:p>
    <w:p w14:paraId="05CD11B9" w14:textId="77777777" w:rsidR="00917178" w:rsidRDefault="00917178" w:rsidP="00DE7026">
      <w:pPr>
        <w:pStyle w:val="Para"/>
      </w:pPr>
    </w:p>
    <w:p w14:paraId="272D98B6" w14:textId="77777777" w:rsidR="00917178" w:rsidRDefault="00917178" w:rsidP="00DE7026">
      <w:pPr>
        <w:pStyle w:val="Para"/>
      </w:pPr>
    </w:p>
    <w:p w14:paraId="1B4841EE" w14:textId="77777777" w:rsidR="00917178" w:rsidRDefault="00917178" w:rsidP="00DE7026">
      <w:pPr>
        <w:pStyle w:val="Para"/>
      </w:pPr>
    </w:p>
    <w:p w14:paraId="3E1609B3" w14:textId="77777777" w:rsidR="00917178" w:rsidRDefault="00917178" w:rsidP="00DE7026">
      <w:pPr>
        <w:pStyle w:val="Para"/>
      </w:pPr>
    </w:p>
    <w:p w14:paraId="6E7EE161" w14:textId="77777777" w:rsidR="00917178" w:rsidRDefault="00917178" w:rsidP="00DE7026">
      <w:pPr>
        <w:pStyle w:val="Para"/>
      </w:pPr>
    </w:p>
    <w:p w14:paraId="55CAB5D7" w14:textId="77777777" w:rsidR="00917178" w:rsidRDefault="00917178" w:rsidP="00DE7026">
      <w:pPr>
        <w:pStyle w:val="Para"/>
      </w:pPr>
    </w:p>
    <w:p w14:paraId="38A8ED8E" w14:textId="77777777" w:rsidR="00917178" w:rsidRDefault="00917178" w:rsidP="00DE7026">
      <w:pPr>
        <w:pStyle w:val="Para"/>
      </w:pPr>
    </w:p>
    <w:p w14:paraId="0BA8946E" w14:textId="77777777" w:rsidR="00917178" w:rsidRDefault="00917178" w:rsidP="00DE7026">
      <w:pPr>
        <w:pStyle w:val="Para"/>
      </w:pPr>
    </w:p>
    <w:p w14:paraId="5576BD26" w14:textId="77777777" w:rsidR="00917178" w:rsidRDefault="00917178" w:rsidP="00DE7026">
      <w:pPr>
        <w:pStyle w:val="Para"/>
      </w:pPr>
    </w:p>
    <w:p w14:paraId="77C3358F" w14:textId="77777777" w:rsidR="00917178" w:rsidRDefault="00917178" w:rsidP="00DE7026">
      <w:pPr>
        <w:pStyle w:val="Para"/>
      </w:pPr>
    </w:p>
    <w:p w14:paraId="43E6C192" w14:textId="77777777" w:rsidR="00917178" w:rsidRDefault="00917178" w:rsidP="00DE7026">
      <w:pPr>
        <w:pStyle w:val="Para"/>
      </w:pPr>
    </w:p>
    <w:p w14:paraId="4A4941F4" w14:textId="77777777" w:rsidR="00917178" w:rsidRDefault="00917178" w:rsidP="00DE7026">
      <w:pPr>
        <w:pStyle w:val="Para"/>
      </w:pPr>
    </w:p>
    <w:p w14:paraId="39022ED9" w14:textId="77777777" w:rsidR="00917178" w:rsidRDefault="00917178" w:rsidP="00DE7026">
      <w:pPr>
        <w:pStyle w:val="Para"/>
      </w:pPr>
    </w:p>
    <w:p w14:paraId="66A0E365" w14:textId="77777777" w:rsidR="00917178" w:rsidRDefault="00917178" w:rsidP="00DE7026">
      <w:pPr>
        <w:pStyle w:val="Para"/>
      </w:pPr>
    </w:p>
    <w:p w14:paraId="5A62779A" w14:textId="77777777" w:rsidR="00917178" w:rsidRDefault="00917178" w:rsidP="00DE7026">
      <w:pPr>
        <w:pStyle w:val="Para"/>
      </w:pPr>
    </w:p>
    <w:p w14:paraId="4302C57A" w14:textId="77777777" w:rsidR="00917178" w:rsidRDefault="00917178" w:rsidP="00DE7026">
      <w:pPr>
        <w:pStyle w:val="Para"/>
      </w:pPr>
    </w:p>
    <w:p w14:paraId="56334697" w14:textId="77777777" w:rsidR="00900388" w:rsidRDefault="00900388" w:rsidP="00DE7026">
      <w:pPr>
        <w:pStyle w:val="Para"/>
      </w:pPr>
    </w:p>
    <w:p w14:paraId="00D02884" w14:textId="77777777" w:rsidR="00E9603E" w:rsidRDefault="00E9603E" w:rsidP="00DE7026">
      <w:pPr>
        <w:pStyle w:val="Para"/>
      </w:pPr>
    </w:p>
    <w:p w14:paraId="35091D2A" w14:textId="3A7DFD30" w:rsidR="005B6890" w:rsidRDefault="00000000" w:rsidP="00DE7026">
      <w:pPr>
        <w:pStyle w:val="Para"/>
      </w:pPr>
      <w:hyperlink w:anchor="tb4" w:history="1">
        <w:r w:rsidR="00ED65F7" w:rsidRPr="00430571">
          <w:rPr>
            <w:rStyle w:val="Hyperlink"/>
          </w:rPr>
          <w:t>Table</w:t>
        </w:r>
        <w:r w:rsidR="00917178">
          <w:rPr>
            <w:rStyle w:val="Hyperlink"/>
          </w:rPr>
          <w:t xml:space="preserve"> 5</w:t>
        </w:r>
      </w:hyperlink>
      <w:r w:rsidR="00ED65F7">
        <w:t xml:space="preserve"> </w:t>
      </w:r>
      <w:r w:rsidR="001D49BD">
        <w:t>presents</w:t>
      </w:r>
      <w:r w:rsidR="00ED65F7" w:rsidRPr="00ED65F7">
        <w:t xml:space="preserve"> di</w:t>
      </w:r>
      <w:r w:rsidR="00ED65F7">
        <w:t>fferences</w:t>
      </w:r>
      <w:r w:rsidR="00ED65F7" w:rsidRPr="00ED65F7">
        <w:t xml:space="preserve"> between small </w:t>
      </w:r>
      <w:r w:rsidR="00D608BD">
        <w:t>organization</w:t>
      </w:r>
      <w:r w:rsidR="00F0698E">
        <w:t>s</w:t>
      </w:r>
      <w:r w:rsidR="00ED65F7" w:rsidRPr="00ED65F7">
        <w:t xml:space="preserve"> with less than 100 employees and larger organizations.</w:t>
      </w:r>
      <w:r w:rsidR="00ED65F7">
        <w:t xml:space="preserve"> </w:t>
      </w:r>
      <w:r w:rsidR="00981E2D">
        <w:t>S</w:t>
      </w:r>
      <w:r w:rsidR="00ED65F7" w:rsidRPr="00ED65F7">
        <w:t xml:space="preserve">maller </w:t>
      </w:r>
      <w:r w:rsidR="00F0698E">
        <w:t>vendors</w:t>
      </w:r>
      <w:r w:rsidR="00ED65F7" w:rsidRPr="00ED65F7">
        <w:t xml:space="preserve"> tend to market their products as "</w:t>
      </w:r>
      <w:r w:rsidR="00981E2D">
        <w:t>b</w:t>
      </w:r>
      <w:r w:rsidR="00ED65F7" w:rsidRPr="00ED65F7">
        <w:t>ias-</w:t>
      </w:r>
      <w:r w:rsidR="00981E2D">
        <w:t>f</w:t>
      </w:r>
      <w:r w:rsidR="00ED65F7" w:rsidRPr="00ED65F7">
        <w:t xml:space="preserve">ree" at a lower rate </w:t>
      </w:r>
      <w:r w:rsidR="00F0698E">
        <w:t>(</w:t>
      </w:r>
      <w:r w:rsidR="00ED65F7" w:rsidRPr="00ED65F7">
        <w:t>11.67%</w:t>
      </w:r>
      <w:r w:rsidR="00F0698E">
        <w:t>)</w:t>
      </w:r>
      <w:r w:rsidR="00ED65F7" w:rsidRPr="00ED65F7">
        <w:t xml:space="preserve"> compared to larger organizations</w:t>
      </w:r>
      <w:r w:rsidR="00ED65F7">
        <w:t xml:space="preserve">, </w:t>
      </w:r>
      <w:r w:rsidR="00E52603">
        <w:t>even though</w:t>
      </w:r>
      <w:r w:rsidR="00ED65F7">
        <w:t xml:space="preserve"> larger organizations </w:t>
      </w:r>
      <w:r w:rsidR="00F0698E">
        <w:t xml:space="preserve">should </w:t>
      </w:r>
      <w:r w:rsidR="00ED65F7">
        <w:t xml:space="preserve">have more resources and </w:t>
      </w:r>
      <w:r w:rsidR="00F0698E">
        <w:t xml:space="preserve">better </w:t>
      </w:r>
      <w:r w:rsidR="00ED65F7">
        <w:t>access to compliance, legal, marketing</w:t>
      </w:r>
      <w:r w:rsidR="00E52603">
        <w:t>,</w:t>
      </w:r>
      <w:r w:rsidR="00ED65F7">
        <w:t xml:space="preserve"> and scientific expertise. W</w:t>
      </w:r>
      <w:r w:rsidR="00ED65F7" w:rsidRPr="00ED65F7">
        <w:t xml:space="preserve">hen examining other categories such as </w:t>
      </w:r>
      <w:r w:rsidR="00ED65F7" w:rsidRPr="00ED65F7">
        <w:rPr>
          <w:i/>
          <w:iCs/>
        </w:rPr>
        <w:t>Offers Accommodations</w:t>
      </w:r>
      <w:r w:rsidR="006B3DC5">
        <w:t xml:space="preserve"> </w:t>
      </w:r>
      <w:r w:rsidR="00ED65F7" w:rsidRPr="00ED65F7">
        <w:t xml:space="preserve">and </w:t>
      </w:r>
      <w:r w:rsidR="00ED65F7" w:rsidRPr="00ED65F7">
        <w:rPr>
          <w:i/>
          <w:iCs/>
        </w:rPr>
        <w:t>Reports Bias Testing</w:t>
      </w:r>
      <w:r w:rsidR="00ED65F7" w:rsidRPr="00ED65F7">
        <w:t xml:space="preserve">, </w:t>
      </w:r>
      <w:r w:rsidR="00ED65F7">
        <w:t>data</w:t>
      </w:r>
      <w:r w:rsidR="00ED65F7" w:rsidRPr="00ED65F7">
        <w:t xml:space="preserve"> indicate that </w:t>
      </w:r>
      <w:r w:rsidR="00F0698E" w:rsidRPr="00ED65F7">
        <w:t xml:space="preserve">smaller </w:t>
      </w:r>
      <w:r w:rsidR="00D608BD">
        <w:t>vendor</w:t>
      </w:r>
      <w:r w:rsidR="00F0698E" w:rsidRPr="00ED65F7">
        <w:t>s perform less favorably</w:t>
      </w:r>
      <w:r w:rsidR="00F0698E">
        <w:t xml:space="preserve">, and resource advantages may enable larger vendors to better facilitate accommodations for candidates with disabilities. </w:t>
      </w:r>
      <w:bookmarkStart w:id="27" w:name="tb6"/>
    </w:p>
    <w:p w14:paraId="2ADDB41F" w14:textId="02571307" w:rsidR="00255480" w:rsidRDefault="00255480" w:rsidP="00DE7026">
      <w:pPr>
        <w:pStyle w:val="Para"/>
      </w:pPr>
    </w:p>
    <w:p w14:paraId="56A8C0C1" w14:textId="26410714" w:rsidR="00255480" w:rsidRPr="006E2F1F" w:rsidRDefault="00255480" w:rsidP="006B3DC5">
      <w:pPr>
        <w:pStyle w:val="Para"/>
        <w:jc w:val="center"/>
        <w:rPr>
          <w:sz w:val="20"/>
          <w:szCs w:val="20"/>
          <w:rPrChange w:id="28" w:author="patrickh2022@outlook.com" w:date="2023-02-06T09:59:00Z">
            <w:rPr/>
          </w:rPrChange>
        </w:rPr>
      </w:pPr>
      <w:r w:rsidRPr="006E2F1F">
        <w:rPr>
          <w:sz w:val="20"/>
          <w:szCs w:val="20"/>
          <w:rPrChange w:id="29" w:author="patrickh2022@outlook.com" w:date="2023-02-06T09:59:00Z">
            <w:rPr/>
          </w:rPrChange>
        </w:rPr>
        <w:t>Table 5. Comparison of smaller organizations to medium and larger organizations.</w:t>
      </w:r>
    </w:p>
    <w:p w14:paraId="102B5B28" w14:textId="77777777" w:rsidR="006B3DC5" w:rsidRPr="00900388" w:rsidRDefault="006B3DC5" w:rsidP="006B3DC5">
      <w:pPr>
        <w:pStyle w:val="Para"/>
        <w:ind w:firstLine="0"/>
        <w:rPr>
          <w:b/>
        </w:rPr>
      </w:pPr>
    </w:p>
    <w:tbl>
      <w:tblPr>
        <w:tblpPr w:leftFromText="180" w:rightFromText="180" w:vertAnchor="text" w:tblpXSpec="center" w:tblpY="1"/>
        <w:tblOverlap w:val="never"/>
        <w:tblW w:w="8632" w:type="dxa"/>
        <w:shd w:val="clear" w:color="auto" w:fill="0D1117"/>
        <w:tblLayout w:type="fixed"/>
        <w:tblCellMar>
          <w:top w:w="15" w:type="dxa"/>
          <w:left w:w="15" w:type="dxa"/>
          <w:bottom w:w="15" w:type="dxa"/>
          <w:right w:w="15" w:type="dxa"/>
        </w:tblCellMar>
        <w:tblLook w:val="04A0" w:firstRow="1" w:lastRow="0" w:firstColumn="1" w:lastColumn="0" w:noHBand="0" w:noVBand="1"/>
      </w:tblPr>
      <w:tblGrid>
        <w:gridCol w:w="540"/>
        <w:gridCol w:w="1080"/>
        <w:gridCol w:w="1080"/>
        <w:gridCol w:w="630"/>
        <w:gridCol w:w="810"/>
        <w:gridCol w:w="900"/>
        <w:gridCol w:w="900"/>
        <w:gridCol w:w="1080"/>
        <w:gridCol w:w="810"/>
        <w:gridCol w:w="712"/>
        <w:gridCol w:w="90"/>
      </w:tblGrid>
      <w:tr w:rsidR="006B3DC5" w:rsidRPr="002353A0" w14:paraId="15648FB7" w14:textId="77777777" w:rsidTr="00AC7CC2">
        <w:trPr>
          <w:trHeight w:val="202"/>
          <w:tblHeader/>
        </w:trPr>
        <w:tc>
          <w:tcPr>
            <w:tcW w:w="54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6A54BFBB" w14:textId="77777777" w:rsidR="006B3DC5" w:rsidRPr="00976EB1" w:rsidRDefault="006B3DC5" w:rsidP="00AC7CC2">
            <w:pPr>
              <w:pStyle w:val="TableCell"/>
              <w:ind w:firstLine="0"/>
            </w:pP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504C5D99" w14:textId="77777777" w:rsidR="006B3DC5" w:rsidRPr="00976EB1" w:rsidRDefault="006B3DC5" w:rsidP="00AC7CC2">
            <w:pPr>
              <w:pStyle w:val="TableCell"/>
              <w:ind w:firstLine="0"/>
              <w:jc w:val="center"/>
            </w:pPr>
            <w:r w:rsidRPr="00976EB1">
              <w:t>Bias Free/</w:t>
            </w:r>
          </w:p>
          <w:p w14:paraId="1CAF894E" w14:textId="77777777" w:rsidR="006B3DC5" w:rsidRPr="00976EB1" w:rsidRDefault="006B3DC5" w:rsidP="00AC7CC2">
            <w:pPr>
              <w:pStyle w:val="TableCell"/>
              <w:ind w:firstLine="0"/>
              <w:jc w:val="center"/>
              <w:rPr>
                <w:rFonts w:ascii="Linux Libertine O" w:eastAsia="Cambria" w:hAnsi="Linux Libertine O" w:cs="Linux Libertine O"/>
              </w:rPr>
            </w:pPr>
            <w:r w:rsidRPr="00976EB1">
              <w:t>No bias</w:t>
            </w:r>
          </w:p>
        </w:tc>
        <w:tc>
          <w:tcPr>
            <w:tcW w:w="1080" w:type="dxa"/>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15333D32" w14:textId="77777777" w:rsidR="006B3DC5" w:rsidRPr="00976EB1" w:rsidRDefault="006B3DC5" w:rsidP="00AC7CC2">
            <w:pPr>
              <w:pStyle w:val="TableCell"/>
              <w:ind w:firstLine="0"/>
              <w:jc w:val="center"/>
              <w:rPr>
                <w:rFonts w:ascii="Linux Libertine O" w:eastAsia="Cambria" w:hAnsi="Linux Libertine O" w:cs="Linux Libertine O"/>
              </w:rPr>
            </w:pPr>
            <w:r w:rsidRPr="00976EB1">
              <w:t>Video Screening</w:t>
            </w:r>
          </w:p>
        </w:tc>
        <w:tc>
          <w:tcPr>
            <w:tcW w:w="630" w:type="dxa"/>
            <w:tcBorders>
              <w:top w:val="single" w:sz="4" w:space="0" w:color="auto"/>
              <w:bottom w:val="single" w:sz="4" w:space="0" w:color="auto"/>
            </w:tcBorders>
            <w:vAlign w:val="center"/>
          </w:tcPr>
          <w:p w14:paraId="69BF620E" w14:textId="77777777" w:rsidR="006B3DC5" w:rsidRPr="00976EB1" w:rsidRDefault="006B3DC5" w:rsidP="00AC7CC2">
            <w:pPr>
              <w:pStyle w:val="TableCell"/>
              <w:ind w:firstLine="0"/>
              <w:jc w:val="center"/>
            </w:pPr>
            <w:r w:rsidRPr="00976EB1">
              <w:t>Chatbots</w:t>
            </w:r>
          </w:p>
        </w:tc>
        <w:tc>
          <w:tcPr>
            <w:tcW w:w="810" w:type="dxa"/>
            <w:tcBorders>
              <w:top w:val="single" w:sz="4" w:space="0" w:color="auto"/>
              <w:bottom w:val="single" w:sz="4" w:space="0" w:color="auto"/>
            </w:tcBorders>
            <w:vAlign w:val="center"/>
          </w:tcPr>
          <w:p w14:paraId="6E21AA72" w14:textId="77777777" w:rsidR="006B3DC5" w:rsidRPr="00976EB1" w:rsidRDefault="006B3DC5" w:rsidP="00AC7CC2">
            <w:pPr>
              <w:pStyle w:val="TableCell"/>
              <w:ind w:firstLine="0"/>
              <w:jc w:val="center"/>
            </w:pPr>
            <w:r w:rsidRPr="00976EB1">
              <w:t>Resume/</w:t>
            </w:r>
          </w:p>
          <w:p w14:paraId="1C94BED1" w14:textId="77777777" w:rsidR="006B3DC5" w:rsidRPr="00976EB1" w:rsidRDefault="006B3DC5" w:rsidP="00AC7CC2">
            <w:pPr>
              <w:pStyle w:val="TableCell"/>
              <w:ind w:firstLine="0"/>
              <w:jc w:val="center"/>
            </w:pPr>
            <w:r w:rsidRPr="00976EB1">
              <w:t>Profile</w:t>
            </w:r>
          </w:p>
          <w:p w14:paraId="116924E1" w14:textId="77777777" w:rsidR="006B3DC5" w:rsidRPr="00976EB1" w:rsidRDefault="006B3DC5" w:rsidP="00AC7CC2">
            <w:pPr>
              <w:pStyle w:val="TableCell"/>
              <w:ind w:firstLine="0"/>
              <w:jc w:val="center"/>
            </w:pPr>
            <w:r w:rsidRPr="00976EB1">
              <w:t>Screening</w:t>
            </w:r>
          </w:p>
        </w:tc>
        <w:tc>
          <w:tcPr>
            <w:tcW w:w="900" w:type="dxa"/>
            <w:tcBorders>
              <w:top w:val="single" w:sz="4" w:space="0" w:color="auto"/>
              <w:bottom w:val="single" w:sz="4" w:space="0" w:color="auto"/>
            </w:tcBorders>
            <w:vAlign w:val="center"/>
          </w:tcPr>
          <w:p w14:paraId="09B8941F" w14:textId="77777777" w:rsidR="006B3DC5" w:rsidRPr="00976EB1" w:rsidRDefault="006B3DC5" w:rsidP="00AC7CC2">
            <w:pPr>
              <w:pStyle w:val="TableCell"/>
              <w:ind w:firstLine="0"/>
              <w:jc w:val="center"/>
            </w:pPr>
            <w:r w:rsidRPr="00976EB1">
              <w:t>Addresses Physical Disabilities</w:t>
            </w:r>
          </w:p>
        </w:tc>
        <w:tc>
          <w:tcPr>
            <w:tcW w:w="900" w:type="dxa"/>
            <w:tcBorders>
              <w:top w:val="single" w:sz="4" w:space="0" w:color="auto"/>
              <w:bottom w:val="single" w:sz="4" w:space="0" w:color="auto"/>
            </w:tcBorders>
            <w:vAlign w:val="center"/>
          </w:tcPr>
          <w:p w14:paraId="09172E93" w14:textId="77777777" w:rsidR="006B3DC5" w:rsidRPr="00976EB1" w:rsidRDefault="006B3DC5" w:rsidP="00AC7CC2">
            <w:pPr>
              <w:pStyle w:val="TableCell"/>
              <w:ind w:firstLine="0"/>
              <w:jc w:val="center"/>
            </w:pPr>
            <w:r w:rsidRPr="00976EB1">
              <w:t>Addresses Neuro-</w:t>
            </w:r>
          </w:p>
          <w:p w14:paraId="5962718D" w14:textId="77777777" w:rsidR="006B3DC5" w:rsidRPr="00976EB1" w:rsidRDefault="006B3DC5" w:rsidP="00AC7CC2">
            <w:pPr>
              <w:pStyle w:val="TableCell"/>
              <w:ind w:firstLine="0"/>
              <w:jc w:val="center"/>
            </w:pPr>
            <w:r w:rsidRPr="00976EB1">
              <w:t>diversity</w:t>
            </w:r>
          </w:p>
        </w:tc>
        <w:tc>
          <w:tcPr>
            <w:tcW w:w="1080" w:type="dxa"/>
            <w:tcBorders>
              <w:top w:val="single" w:sz="4" w:space="0" w:color="auto"/>
              <w:bottom w:val="single" w:sz="4" w:space="0" w:color="auto"/>
            </w:tcBorders>
            <w:vAlign w:val="center"/>
          </w:tcPr>
          <w:p w14:paraId="30AB183F" w14:textId="77777777" w:rsidR="006B3DC5" w:rsidRPr="00976EB1" w:rsidRDefault="006B3DC5" w:rsidP="00AC7CC2">
            <w:pPr>
              <w:pStyle w:val="TableCell"/>
              <w:ind w:firstLine="0"/>
              <w:jc w:val="center"/>
            </w:pPr>
            <w:r w:rsidRPr="00976EB1">
              <w:t>Accessibility Staff</w:t>
            </w:r>
          </w:p>
        </w:tc>
        <w:tc>
          <w:tcPr>
            <w:tcW w:w="810" w:type="dxa"/>
            <w:tcBorders>
              <w:top w:val="single" w:sz="4" w:space="0" w:color="auto"/>
              <w:bottom w:val="single" w:sz="4" w:space="0" w:color="auto"/>
            </w:tcBorders>
            <w:vAlign w:val="center"/>
          </w:tcPr>
          <w:p w14:paraId="2ECE038D" w14:textId="77777777" w:rsidR="006B3DC5" w:rsidRPr="00976EB1" w:rsidRDefault="006B3DC5" w:rsidP="00AC7CC2">
            <w:pPr>
              <w:pStyle w:val="TableCell"/>
              <w:ind w:firstLine="0"/>
              <w:jc w:val="center"/>
            </w:pPr>
            <w:r w:rsidRPr="00976EB1">
              <w:t xml:space="preserve">Offers </w:t>
            </w:r>
            <w:proofErr w:type="spellStart"/>
            <w:r w:rsidRPr="00976EB1">
              <w:t>Accommo</w:t>
            </w:r>
            <w:proofErr w:type="spellEnd"/>
            <w:r w:rsidRPr="00976EB1">
              <w:t>-dations</w:t>
            </w:r>
          </w:p>
        </w:tc>
        <w:tc>
          <w:tcPr>
            <w:tcW w:w="802" w:type="dxa"/>
            <w:gridSpan w:val="2"/>
            <w:tcBorders>
              <w:top w:val="single" w:sz="4" w:space="0" w:color="auto"/>
              <w:bottom w:val="single" w:sz="4" w:space="0" w:color="auto"/>
            </w:tcBorders>
            <w:vAlign w:val="center"/>
          </w:tcPr>
          <w:p w14:paraId="306B09D2" w14:textId="77777777" w:rsidR="006B3DC5" w:rsidRPr="00976EB1" w:rsidRDefault="006B3DC5" w:rsidP="00AC7CC2">
            <w:pPr>
              <w:pStyle w:val="TableCell"/>
              <w:ind w:firstLine="0"/>
              <w:jc w:val="center"/>
            </w:pPr>
            <w:r w:rsidRPr="00976EB1">
              <w:t>Reports Bias Testing</w:t>
            </w:r>
          </w:p>
        </w:tc>
      </w:tr>
      <w:tr w:rsidR="006B3DC5" w:rsidRPr="002353A0" w14:paraId="160CDBB7" w14:textId="77777777" w:rsidTr="00AC7CC2">
        <w:trPr>
          <w:trHeight w:val="258"/>
        </w:trPr>
        <w:tc>
          <w:tcPr>
            <w:tcW w:w="540" w:type="dxa"/>
            <w:tcBorders>
              <w:top w:val="single" w:sz="4" w:space="0" w:color="auto"/>
            </w:tcBorders>
            <w:shd w:val="clear" w:color="auto" w:fill="auto"/>
            <w:tcMar>
              <w:top w:w="90" w:type="dxa"/>
              <w:left w:w="195" w:type="dxa"/>
              <w:bottom w:w="90" w:type="dxa"/>
              <w:right w:w="195" w:type="dxa"/>
            </w:tcMar>
            <w:vAlign w:val="center"/>
            <w:hideMark/>
          </w:tcPr>
          <w:p w14:paraId="4DEA0B76"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Yes</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6C69F9C" w14:textId="77777777" w:rsidR="006B3DC5" w:rsidRPr="00976EB1" w:rsidRDefault="006B3DC5" w:rsidP="00AC7CC2">
            <w:pPr>
              <w:pStyle w:val="TableCell"/>
              <w:ind w:firstLine="0"/>
              <w:jc w:val="center"/>
              <w:rPr>
                <w:rFonts w:ascii="Linux Libertine O" w:eastAsia="Cambria" w:hAnsi="Linux Libertine O" w:cs="Linux Libertine O"/>
              </w:rPr>
            </w:pPr>
            <w:r w:rsidRPr="00976EB1">
              <w:t>8.34</w:t>
            </w:r>
          </w:p>
        </w:tc>
        <w:tc>
          <w:tcPr>
            <w:tcW w:w="1080" w:type="dxa"/>
            <w:tcBorders>
              <w:top w:val="single" w:sz="4" w:space="0" w:color="auto"/>
            </w:tcBorders>
            <w:shd w:val="clear" w:color="auto" w:fill="auto"/>
            <w:tcMar>
              <w:top w:w="90" w:type="dxa"/>
              <w:left w:w="195" w:type="dxa"/>
              <w:bottom w:w="90" w:type="dxa"/>
              <w:right w:w="195" w:type="dxa"/>
            </w:tcMar>
            <w:vAlign w:val="center"/>
            <w:hideMark/>
          </w:tcPr>
          <w:p w14:paraId="2CE5F32C" w14:textId="77777777" w:rsidR="006B3DC5" w:rsidRPr="00976EB1" w:rsidRDefault="006B3DC5" w:rsidP="00AC7CC2">
            <w:pPr>
              <w:pStyle w:val="TableCell"/>
              <w:ind w:firstLine="0"/>
              <w:jc w:val="center"/>
              <w:rPr>
                <w:rFonts w:ascii="Linux Libertine O" w:eastAsia="Cambria" w:hAnsi="Linux Libertine O" w:cs="Linux Libertine O"/>
              </w:rPr>
            </w:pPr>
            <w:r w:rsidRPr="00976EB1">
              <w:t>-5.00</w:t>
            </w:r>
          </w:p>
        </w:tc>
        <w:tc>
          <w:tcPr>
            <w:tcW w:w="630" w:type="dxa"/>
            <w:tcBorders>
              <w:top w:val="single" w:sz="4" w:space="0" w:color="auto"/>
            </w:tcBorders>
            <w:vAlign w:val="center"/>
          </w:tcPr>
          <w:p w14:paraId="0CAEAE1D" w14:textId="77777777" w:rsidR="006B3DC5" w:rsidRPr="00976EB1" w:rsidRDefault="006B3DC5" w:rsidP="00AC7CC2">
            <w:pPr>
              <w:pStyle w:val="TableCell"/>
              <w:ind w:firstLine="0"/>
              <w:jc w:val="center"/>
            </w:pPr>
            <w:r w:rsidRPr="00976EB1">
              <w:t>1.66</w:t>
            </w:r>
          </w:p>
        </w:tc>
        <w:tc>
          <w:tcPr>
            <w:tcW w:w="810" w:type="dxa"/>
            <w:tcBorders>
              <w:top w:val="single" w:sz="4" w:space="0" w:color="auto"/>
            </w:tcBorders>
            <w:vAlign w:val="center"/>
          </w:tcPr>
          <w:p w14:paraId="245A3AD2" w14:textId="77777777" w:rsidR="006B3DC5" w:rsidRPr="00976EB1" w:rsidRDefault="006B3DC5" w:rsidP="00AC7CC2">
            <w:pPr>
              <w:pStyle w:val="TableCell"/>
              <w:ind w:firstLine="0"/>
              <w:jc w:val="center"/>
            </w:pPr>
            <w:r w:rsidRPr="00976EB1">
              <w:t>5.00</w:t>
            </w:r>
          </w:p>
        </w:tc>
        <w:tc>
          <w:tcPr>
            <w:tcW w:w="900" w:type="dxa"/>
            <w:tcBorders>
              <w:top w:val="single" w:sz="4" w:space="0" w:color="auto"/>
            </w:tcBorders>
            <w:vAlign w:val="center"/>
          </w:tcPr>
          <w:p w14:paraId="348F4B2E" w14:textId="77777777" w:rsidR="006B3DC5" w:rsidRPr="00976EB1" w:rsidRDefault="006B3DC5" w:rsidP="00AC7CC2">
            <w:pPr>
              <w:pStyle w:val="TableCell"/>
              <w:ind w:firstLine="0"/>
              <w:jc w:val="center"/>
            </w:pPr>
            <w:r w:rsidRPr="00976EB1">
              <w:t>15.00</w:t>
            </w:r>
          </w:p>
        </w:tc>
        <w:tc>
          <w:tcPr>
            <w:tcW w:w="900" w:type="dxa"/>
            <w:tcBorders>
              <w:top w:val="single" w:sz="4" w:space="0" w:color="auto"/>
            </w:tcBorders>
            <w:vAlign w:val="center"/>
          </w:tcPr>
          <w:p w14:paraId="7843E2B9" w14:textId="77777777" w:rsidR="006B3DC5" w:rsidRPr="00976EB1" w:rsidRDefault="006B3DC5" w:rsidP="00AC7CC2">
            <w:pPr>
              <w:pStyle w:val="TableCell"/>
              <w:ind w:firstLine="0"/>
              <w:jc w:val="center"/>
            </w:pPr>
            <w:r w:rsidRPr="00976EB1">
              <w:t>18.33</w:t>
            </w:r>
          </w:p>
        </w:tc>
        <w:tc>
          <w:tcPr>
            <w:tcW w:w="1080" w:type="dxa"/>
            <w:tcBorders>
              <w:top w:val="single" w:sz="4" w:space="0" w:color="auto"/>
            </w:tcBorders>
            <w:vAlign w:val="center"/>
          </w:tcPr>
          <w:p w14:paraId="5F5DCA31" w14:textId="77777777" w:rsidR="006B3DC5" w:rsidRPr="00976EB1" w:rsidRDefault="006B3DC5" w:rsidP="00AC7CC2">
            <w:pPr>
              <w:pStyle w:val="TableCell"/>
              <w:ind w:firstLine="0"/>
              <w:jc w:val="center"/>
            </w:pPr>
            <w:r w:rsidRPr="00976EB1">
              <w:t>16.67</w:t>
            </w:r>
          </w:p>
        </w:tc>
        <w:tc>
          <w:tcPr>
            <w:tcW w:w="810" w:type="dxa"/>
            <w:tcBorders>
              <w:top w:val="single" w:sz="4" w:space="0" w:color="auto"/>
            </w:tcBorders>
            <w:vAlign w:val="center"/>
          </w:tcPr>
          <w:p w14:paraId="2C22A4BA" w14:textId="77777777" w:rsidR="006B3DC5" w:rsidRPr="00976EB1" w:rsidRDefault="006B3DC5" w:rsidP="00AC7CC2">
            <w:pPr>
              <w:pStyle w:val="TableCell"/>
              <w:ind w:firstLine="0"/>
              <w:jc w:val="center"/>
            </w:pPr>
            <w:r w:rsidRPr="00976EB1">
              <w:t>16.67</w:t>
            </w:r>
          </w:p>
        </w:tc>
        <w:tc>
          <w:tcPr>
            <w:tcW w:w="802" w:type="dxa"/>
            <w:gridSpan w:val="2"/>
            <w:tcBorders>
              <w:top w:val="single" w:sz="4" w:space="0" w:color="auto"/>
            </w:tcBorders>
            <w:vAlign w:val="center"/>
          </w:tcPr>
          <w:p w14:paraId="48162EC3" w14:textId="77777777" w:rsidR="006B3DC5" w:rsidRPr="00976EB1" w:rsidRDefault="006B3DC5" w:rsidP="00AC7CC2">
            <w:pPr>
              <w:pStyle w:val="TableCell"/>
              <w:ind w:firstLine="0"/>
              <w:jc w:val="center"/>
            </w:pPr>
            <w:r w:rsidRPr="00976EB1">
              <w:t>28.34</w:t>
            </w:r>
          </w:p>
        </w:tc>
      </w:tr>
      <w:tr w:rsidR="006B3DC5" w:rsidRPr="002353A0" w14:paraId="56800D29" w14:textId="77777777" w:rsidTr="00AC7CC2">
        <w:trPr>
          <w:trHeight w:val="518"/>
        </w:trPr>
        <w:tc>
          <w:tcPr>
            <w:tcW w:w="540" w:type="dxa"/>
            <w:shd w:val="clear" w:color="auto" w:fill="auto"/>
            <w:tcMar>
              <w:top w:w="90" w:type="dxa"/>
              <w:left w:w="195" w:type="dxa"/>
              <w:bottom w:w="90" w:type="dxa"/>
              <w:right w:w="195" w:type="dxa"/>
            </w:tcMar>
            <w:vAlign w:val="center"/>
            <w:hideMark/>
          </w:tcPr>
          <w:p w14:paraId="0655AC0A"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No</w:t>
            </w:r>
          </w:p>
        </w:tc>
        <w:tc>
          <w:tcPr>
            <w:tcW w:w="1080" w:type="dxa"/>
            <w:shd w:val="clear" w:color="auto" w:fill="auto"/>
            <w:tcMar>
              <w:top w:w="90" w:type="dxa"/>
              <w:left w:w="195" w:type="dxa"/>
              <w:bottom w:w="90" w:type="dxa"/>
              <w:right w:w="195" w:type="dxa"/>
            </w:tcMar>
            <w:vAlign w:val="center"/>
            <w:hideMark/>
          </w:tcPr>
          <w:p w14:paraId="1FB5A3B9" w14:textId="77777777" w:rsidR="006B3DC5" w:rsidRPr="00976EB1" w:rsidRDefault="006B3DC5" w:rsidP="00AC7CC2">
            <w:pPr>
              <w:pStyle w:val="TableCell"/>
              <w:ind w:firstLine="0"/>
              <w:jc w:val="center"/>
              <w:rPr>
                <w:rFonts w:ascii="Linux Libertine O" w:eastAsia="Cambria" w:hAnsi="Linux Libertine O" w:cs="Linux Libertine O"/>
              </w:rPr>
            </w:pPr>
            <w:r w:rsidRPr="00976EB1">
              <w:t>-11.67</w:t>
            </w:r>
          </w:p>
        </w:tc>
        <w:tc>
          <w:tcPr>
            <w:tcW w:w="1080" w:type="dxa"/>
            <w:shd w:val="clear" w:color="auto" w:fill="auto"/>
            <w:tcMar>
              <w:top w:w="90" w:type="dxa"/>
              <w:left w:w="195" w:type="dxa"/>
              <w:bottom w:w="90" w:type="dxa"/>
              <w:right w:w="195" w:type="dxa"/>
            </w:tcMar>
            <w:vAlign w:val="center"/>
            <w:hideMark/>
          </w:tcPr>
          <w:p w14:paraId="1656AA81" w14:textId="77777777" w:rsidR="006B3DC5" w:rsidRPr="00976EB1" w:rsidRDefault="006B3DC5" w:rsidP="00AC7CC2">
            <w:pPr>
              <w:pStyle w:val="TableCell"/>
              <w:ind w:firstLine="0"/>
              <w:jc w:val="center"/>
              <w:rPr>
                <w:rFonts w:ascii="Linux Libertine O" w:eastAsia="Cambria" w:hAnsi="Linux Libertine O" w:cs="Linux Libertine O"/>
              </w:rPr>
            </w:pPr>
            <w:r w:rsidRPr="00976EB1">
              <w:t>3.33</w:t>
            </w:r>
          </w:p>
        </w:tc>
        <w:tc>
          <w:tcPr>
            <w:tcW w:w="630" w:type="dxa"/>
            <w:vAlign w:val="center"/>
          </w:tcPr>
          <w:p w14:paraId="15D7D67B" w14:textId="77777777" w:rsidR="006B3DC5" w:rsidRPr="00976EB1" w:rsidRDefault="006B3DC5" w:rsidP="00AC7CC2">
            <w:pPr>
              <w:pStyle w:val="TableCell"/>
              <w:ind w:firstLine="0"/>
              <w:jc w:val="center"/>
            </w:pPr>
            <w:r w:rsidRPr="00976EB1">
              <w:t>-5.00</w:t>
            </w:r>
          </w:p>
        </w:tc>
        <w:tc>
          <w:tcPr>
            <w:tcW w:w="810" w:type="dxa"/>
            <w:vAlign w:val="center"/>
          </w:tcPr>
          <w:p w14:paraId="144BE854" w14:textId="77777777" w:rsidR="006B3DC5" w:rsidRPr="00976EB1" w:rsidRDefault="006B3DC5" w:rsidP="00AC7CC2">
            <w:pPr>
              <w:pStyle w:val="TableCell"/>
              <w:ind w:firstLine="0"/>
              <w:jc w:val="center"/>
            </w:pPr>
            <w:r w:rsidRPr="00976EB1">
              <w:t>-5.00</w:t>
            </w:r>
          </w:p>
        </w:tc>
        <w:tc>
          <w:tcPr>
            <w:tcW w:w="900" w:type="dxa"/>
            <w:vAlign w:val="center"/>
          </w:tcPr>
          <w:p w14:paraId="3F1CA878" w14:textId="77777777" w:rsidR="006B3DC5" w:rsidRPr="00976EB1" w:rsidRDefault="006B3DC5" w:rsidP="00AC7CC2">
            <w:pPr>
              <w:pStyle w:val="TableCell"/>
              <w:ind w:firstLine="0"/>
              <w:jc w:val="center"/>
            </w:pPr>
            <w:r w:rsidRPr="00976EB1">
              <w:t>-15.00</w:t>
            </w:r>
          </w:p>
        </w:tc>
        <w:tc>
          <w:tcPr>
            <w:tcW w:w="900" w:type="dxa"/>
            <w:vAlign w:val="center"/>
          </w:tcPr>
          <w:p w14:paraId="4977E826" w14:textId="77777777" w:rsidR="006B3DC5" w:rsidRPr="00976EB1" w:rsidRDefault="006B3DC5" w:rsidP="00AC7CC2">
            <w:pPr>
              <w:pStyle w:val="TableCell"/>
              <w:ind w:firstLine="0"/>
              <w:jc w:val="center"/>
            </w:pPr>
            <w:r w:rsidRPr="00976EB1">
              <w:t>-18.33</w:t>
            </w:r>
          </w:p>
        </w:tc>
        <w:tc>
          <w:tcPr>
            <w:tcW w:w="1080" w:type="dxa"/>
            <w:vAlign w:val="center"/>
          </w:tcPr>
          <w:p w14:paraId="1811CA81" w14:textId="77777777" w:rsidR="006B3DC5" w:rsidRPr="00976EB1" w:rsidRDefault="006B3DC5" w:rsidP="00AC7CC2">
            <w:pPr>
              <w:pStyle w:val="TableCell"/>
              <w:ind w:firstLine="0"/>
              <w:jc w:val="center"/>
            </w:pPr>
            <w:r w:rsidRPr="00976EB1">
              <w:t>-16.67</w:t>
            </w:r>
          </w:p>
        </w:tc>
        <w:tc>
          <w:tcPr>
            <w:tcW w:w="810" w:type="dxa"/>
            <w:vAlign w:val="center"/>
          </w:tcPr>
          <w:p w14:paraId="7D928263" w14:textId="77777777" w:rsidR="006B3DC5" w:rsidRPr="00976EB1" w:rsidRDefault="006B3DC5" w:rsidP="00AC7CC2">
            <w:pPr>
              <w:pStyle w:val="TableCell"/>
              <w:ind w:firstLine="0"/>
              <w:jc w:val="center"/>
            </w:pPr>
            <w:r w:rsidRPr="00976EB1">
              <w:t>-23.33</w:t>
            </w:r>
          </w:p>
        </w:tc>
        <w:tc>
          <w:tcPr>
            <w:tcW w:w="802" w:type="dxa"/>
            <w:gridSpan w:val="2"/>
            <w:vAlign w:val="center"/>
          </w:tcPr>
          <w:p w14:paraId="78A113C3" w14:textId="77777777" w:rsidR="006B3DC5" w:rsidRPr="00976EB1" w:rsidRDefault="006B3DC5" w:rsidP="00AC7CC2">
            <w:pPr>
              <w:pStyle w:val="TableCell"/>
              <w:ind w:firstLine="0"/>
              <w:jc w:val="center"/>
            </w:pPr>
            <w:r w:rsidRPr="00976EB1">
              <w:t>-31.67</w:t>
            </w:r>
          </w:p>
        </w:tc>
      </w:tr>
      <w:tr w:rsidR="006B3DC5" w:rsidRPr="002353A0" w14:paraId="671DE2FE" w14:textId="77777777" w:rsidTr="00AC7CC2">
        <w:trPr>
          <w:gridAfter w:val="1"/>
          <w:wAfter w:w="90" w:type="dxa"/>
          <w:trHeight w:val="271"/>
        </w:trPr>
        <w:tc>
          <w:tcPr>
            <w:tcW w:w="540" w:type="dxa"/>
            <w:shd w:val="clear" w:color="auto" w:fill="auto"/>
            <w:tcMar>
              <w:top w:w="90" w:type="dxa"/>
              <w:left w:w="195" w:type="dxa"/>
              <w:bottom w:w="90" w:type="dxa"/>
              <w:right w:w="195" w:type="dxa"/>
            </w:tcMar>
            <w:vAlign w:val="center"/>
            <w:hideMark/>
          </w:tcPr>
          <w:p w14:paraId="0985B856" w14:textId="77777777" w:rsidR="006B3DC5" w:rsidRPr="00976EB1" w:rsidRDefault="006B3DC5" w:rsidP="00AC7CC2">
            <w:pPr>
              <w:pStyle w:val="TableCell"/>
              <w:ind w:left="-190" w:right="-193" w:firstLine="0"/>
              <w:rPr>
                <w:rFonts w:ascii="Linux Libertine O" w:eastAsia="Cambria" w:hAnsi="Linux Libertine O" w:cs="Linux Libertine O"/>
              </w:rPr>
            </w:pPr>
            <w:r w:rsidRPr="00976EB1">
              <w:t>Maybe</w:t>
            </w:r>
          </w:p>
        </w:tc>
        <w:tc>
          <w:tcPr>
            <w:tcW w:w="1080" w:type="dxa"/>
            <w:shd w:val="clear" w:color="auto" w:fill="auto"/>
            <w:tcMar>
              <w:top w:w="90" w:type="dxa"/>
              <w:left w:w="195" w:type="dxa"/>
              <w:bottom w:w="90" w:type="dxa"/>
              <w:right w:w="195" w:type="dxa"/>
            </w:tcMar>
            <w:vAlign w:val="center"/>
            <w:hideMark/>
          </w:tcPr>
          <w:p w14:paraId="69FD77EF" w14:textId="77777777" w:rsidR="006B3DC5" w:rsidRPr="00976EB1" w:rsidRDefault="006B3DC5" w:rsidP="00AC7CC2">
            <w:pPr>
              <w:pStyle w:val="TableCell"/>
              <w:ind w:firstLine="0"/>
              <w:jc w:val="center"/>
              <w:rPr>
                <w:rFonts w:ascii="Linux Libertine O" w:eastAsia="Cambria" w:hAnsi="Linux Libertine O" w:cs="Linux Libertine O"/>
              </w:rPr>
            </w:pPr>
            <w:r w:rsidRPr="00976EB1">
              <w:t>3.33</w:t>
            </w:r>
          </w:p>
        </w:tc>
        <w:tc>
          <w:tcPr>
            <w:tcW w:w="1080" w:type="dxa"/>
            <w:shd w:val="clear" w:color="auto" w:fill="auto"/>
            <w:tcMar>
              <w:top w:w="90" w:type="dxa"/>
              <w:left w:w="195" w:type="dxa"/>
              <w:bottom w:w="90" w:type="dxa"/>
              <w:right w:w="195" w:type="dxa"/>
            </w:tcMar>
            <w:vAlign w:val="center"/>
            <w:hideMark/>
          </w:tcPr>
          <w:p w14:paraId="3BEEEA9C" w14:textId="77777777" w:rsidR="006B3DC5" w:rsidRPr="00976EB1" w:rsidRDefault="006B3DC5" w:rsidP="00AC7CC2">
            <w:pPr>
              <w:pStyle w:val="TableCell"/>
              <w:ind w:firstLine="0"/>
              <w:jc w:val="center"/>
              <w:rPr>
                <w:rFonts w:ascii="Linux Libertine O" w:eastAsia="Cambria" w:hAnsi="Linux Libertine O" w:cs="Linux Libertine O"/>
              </w:rPr>
            </w:pPr>
            <w:r w:rsidRPr="00976EB1">
              <w:t>1.67</w:t>
            </w:r>
          </w:p>
        </w:tc>
        <w:tc>
          <w:tcPr>
            <w:tcW w:w="630" w:type="dxa"/>
            <w:vAlign w:val="center"/>
          </w:tcPr>
          <w:p w14:paraId="57AB33E5" w14:textId="77777777" w:rsidR="006B3DC5" w:rsidRPr="00976EB1" w:rsidRDefault="006B3DC5" w:rsidP="00AC7CC2">
            <w:pPr>
              <w:pStyle w:val="TableCell"/>
              <w:ind w:firstLine="0"/>
              <w:jc w:val="center"/>
            </w:pPr>
            <w:r w:rsidRPr="00976EB1">
              <w:t>--</w:t>
            </w:r>
          </w:p>
        </w:tc>
        <w:tc>
          <w:tcPr>
            <w:tcW w:w="810" w:type="dxa"/>
            <w:vAlign w:val="center"/>
          </w:tcPr>
          <w:p w14:paraId="5DF2AE22" w14:textId="77777777" w:rsidR="006B3DC5" w:rsidRPr="00976EB1" w:rsidRDefault="006B3DC5" w:rsidP="00AC7CC2">
            <w:pPr>
              <w:pStyle w:val="TableCell"/>
              <w:ind w:firstLine="0"/>
              <w:jc w:val="center"/>
            </w:pPr>
            <w:r w:rsidRPr="00976EB1">
              <w:t>--</w:t>
            </w:r>
          </w:p>
        </w:tc>
        <w:tc>
          <w:tcPr>
            <w:tcW w:w="900" w:type="dxa"/>
            <w:vAlign w:val="center"/>
          </w:tcPr>
          <w:p w14:paraId="420F354E" w14:textId="77777777" w:rsidR="006B3DC5" w:rsidRPr="00976EB1" w:rsidRDefault="006B3DC5" w:rsidP="00AC7CC2">
            <w:pPr>
              <w:pStyle w:val="TableCell"/>
              <w:ind w:firstLine="0"/>
              <w:jc w:val="center"/>
            </w:pPr>
            <w:r>
              <w:t>--</w:t>
            </w:r>
          </w:p>
        </w:tc>
        <w:tc>
          <w:tcPr>
            <w:tcW w:w="900" w:type="dxa"/>
            <w:vAlign w:val="center"/>
          </w:tcPr>
          <w:p w14:paraId="5C7CBAD7" w14:textId="77777777" w:rsidR="006B3DC5" w:rsidRPr="00976EB1" w:rsidRDefault="006B3DC5" w:rsidP="00AC7CC2">
            <w:pPr>
              <w:pStyle w:val="TableCell"/>
              <w:ind w:firstLine="0"/>
              <w:jc w:val="center"/>
            </w:pPr>
            <w:r w:rsidRPr="00976EB1">
              <w:t>--</w:t>
            </w:r>
          </w:p>
        </w:tc>
        <w:tc>
          <w:tcPr>
            <w:tcW w:w="1080" w:type="dxa"/>
            <w:vAlign w:val="center"/>
          </w:tcPr>
          <w:p w14:paraId="3818AB37" w14:textId="77777777" w:rsidR="006B3DC5" w:rsidRPr="00976EB1" w:rsidRDefault="006B3DC5" w:rsidP="00AC7CC2">
            <w:pPr>
              <w:pStyle w:val="TableCell"/>
              <w:ind w:firstLine="0"/>
              <w:jc w:val="center"/>
            </w:pPr>
            <w:r w:rsidRPr="00976EB1">
              <w:t>--</w:t>
            </w:r>
          </w:p>
        </w:tc>
        <w:tc>
          <w:tcPr>
            <w:tcW w:w="810" w:type="dxa"/>
            <w:vAlign w:val="center"/>
          </w:tcPr>
          <w:p w14:paraId="256D200B" w14:textId="77777777" w:rsidR="006B3DC5" w:rsidRPr="00976EB1" w:rsidRDefault="006B3DC5" w:rsidP="00AC7CC2">
            <w:pPr>
              <w:pStyle w:val="TableCell"/>
              <w:ind w:firstLine="0"/>
              <w:jc w:val="center"/>
            </w:pPr>
            <w:r w:rsidRPr="00976EB1">
              <w:t>--</w:t>
            </w:r>
          </w:p>
        </w:tc>
        <w:tc>
          <w:tcPr>
            <w:tcW w:w="712" w:type="dxa"/>
            <w:vAlign w:val="center"/>
          </w:tcPr>
          <w:p w14:paraId="66730F46" w14:textId="77777777" w:rsidR="006B3DC5" w:rsidRPr="00976EB1" w:rsidRDefault="006B3DC5" w:rsidP="00AC7CC2">
            <w:pPr>
              <w:pStyle w:val="TableCell"/>
              <w:ind w:firstLine="0"/>
              <w:jc w:val="center"/>
            </w:pPr>
            <w:r w:rsidRPr="00976EB1">
              <w:t>3.33</w:t>
            </w:r>
          </w:p>
        </w:tc>
      </w:tr>
    </w:tbl>
    <w:p w14:paraId="142138B4" w14:textId="790883D8" w:rsidR="009D74D3" w:rsidRDefault="00000000" w:rsidP="00DE7026">
      <w:pPr>
        <w:pStyle w:val="Para"/>
      </w:pPr>
      <w:hyperlink w:anchor="tb6" w:history="1">
        <w:r w:rsidR="00F0698E">
          <w:rPr>
            <w:rStyle w:val="Hyperlink"/>
          </w:rPr>
          <w:t>T</w:t>
        </w:r>
        <w:r w:rsidR="00F0698E" w:rsidRPr="002353A0">
          <w:rPr>
            <w:rStyle w:val="Hyperlink"/>
          </w:rPr>
          <w:t xml:space="preserve">able </w:t>
        </w:r>
        <w:r w:rsidR="00F0698E">
          <w:rPr>
            <w:rStyle w:val="Hyperlink"/>
          </w:rPr>
          <w:t>6</w:t>
        </w:r>
      </w:hyperlink>
      <w:r w:rsidR="00981E2D">
        <w:t xml:space="preserve"> shows that </w:t>
      </w:r>
      <w:r w:rsidR="00F0698E" w:rsidRPr="002353A0">
        <w:t xml:space="preserve">half </w:t>
      </w:r>
      <w:r w:rsidR="009D74D3">
        <w:t xml:space="preserve">of </w:t>
      </w:r>
      <w:r w:rsidR="00981E2D">
        <w:t xml:space="preserve">the </w:t>
      </w:r>
      <w:r w:rsidR="009D74D3">
        <w:t xml:space="preserve">examined </w:t>
      </w:r>
      <w:r w:rsidR="00981E2D">
        <w:t xml:space="preserve">vendors </w:t>
      </w:r>
      <w:r w:rsidR="00F0698E" w:rsidRPr="002353A0">
        <w:t>do not address physical disabilities or neurodiversity</w:t>
      </w:r>
      <w:r w:rsidR="009D74D3">
        <w:t>,</w:t>
      </w:r>
      <w:r w:rsidR="00F0698E" w:rsidRPr="002353A0">
        <w:t xml:space="preserve"> and do not offer accommodations.</w:t>
      </w:r>
      <w:r w:rsidR="009D74D3">
        <w:t xml:space="preserve"> Only one vendor in the study addresses </w:t>
      </w:r>
      <w:r w:rsidR="009D74D3" w:rsidRPr="002353A0">
        <w:t>both physical disabilities and neurodiversity</w:t>
      </w:r>
      <w:r w:rsidR="009D74D3">
        <w:t xml:space="preserve"> and offers accommodations</w:t>
      </w:r>
      <w:r w:rsidR="00605102">
        <w:t>, and</w:t>
      </w:r>
      <w:r w:rsidR="00E9603E">
        <w:t xml:space="preserve"> of</w:t>
      </w:r>
      <w:r w:rsidR="005B6890">
        <w:t xml:space="preserve"> the vendors </w:t>
      </w:r>
      <w:r w:rsidR="005B6890" w:rsidRPr="002353A0">
        <w:t>that do offer accommodations</w:t>
      </w:r>
      <w:r w:rsidR="005B6890">
        <w:t xml:space="preserve">, </w:t>
      </w:r>
      <w:r w:rsidR="005B6890" w:rsidRPr="002353A0">
        <w:t xml:space="preserve">most only address neurodiversity. </w:t>
      </w:r>
      <w:hyperlink w:anchor="tb6" w:history="1">
        <w:r w:rsidR="009D74D3">
          <w:rPr>
            <w:rStyle w:val="Hyperlink"/>
          </w:rPr>
          <w:t>T</w:t>
        </w:r>
        <w:r w:rsidR="009D74D3" w:rsidRPr="002353A0">
          <w:rPr>
            <w:rStyle w:val="Hyperlink"/>
          </w:rPr>
          <w:t xml:space="preserve">able </w:t>
        </w:r>
        <w:r w:rsidR="009D74D3">
          <w:rPr>
            <w:rStyle w:val="Hyperlink"/>
          </w:rPr>
          <w:t>6</w:t>
        </w:r>
      </w:hyperlink>
      <w:r w:rsidR="009D74D3" w:rsidRPr="002353A0">
        <w:t xml:space="preserve"> </w:t>
      </w:r>
      <w:r w:rsidR="009D74D3">
        <w:t xml:space="preserve">also draws out </w:t>
      </w:r>
      <w:r w:rsidR="005B6890">
        <w:t xml:space="preserve">the </w:t>
      </w:r>
      <w:r w:rsidR="005B6890" w:rsidRPr="002353A0">
        <w:t xml:space="preserve">four </w:t>
      </w:r>
      <w:r w:rsidR="00D608BD">
        <w:t>vendor</w:t>
      </w:r>
      <w:r w:rsidR="005B6890" w:rsidRPr="002353A0">
        <w:t xml:space="preserve">s that do not offer accommodations </w:t>
      </w:r>
      <w:r w:rsidR="005B6890">
        <w:t xml:space="preserve">but </w:t>
      </w:r>
      <w:r w:rsidR="005B6890" w:rsidRPr="002353A0">
        <w:t>address both physical disabilities and neurodiversity</w:t>
      </w:r>
      <w:r w:rsidR="005B6890">
        <w:t xml:space="preserve">. </w:t>
      </w:r>
    </w:p>
    <w:p w14:paraId="69EB9070" w14:textId="0536EE6C" w:rsidR="001B241D" w:rsidRPr="002353A0" w:rsidRDefault="00937ECF" w:rsidP="0085485F">
      <w:pPr>
        <w:pStyle w:val="TableCaption"/>
      </w:pPr>
      <w:r w:rsidRPr="00605102">
        <w:rPr>
          <w:rStyle w:val="Label"/>
          <w:color w:val="000000" w:themeColor="text1"/>
        </w:rPr>
        <w:t xml:space="preserve">Table </w:t>
      </w:r>
      <w:r w:rsidR="001F6409" w:rsidRPr="00605102">
        <w:rPr>
          <w:rStyle w:val="Label"/>
          <w:color w:val="000000" w:themeColor="text1"/>
        </w:rPr>
        <w:t>6</w:t>
      </w:r>
      <w:bookmarkEnd w:id="27"/>
      <w:r w:rsidR="00605102" w:rsidRPr="00605102">
        <w:rPr>
          <w:rStyle w:val="Label"/>
          <w:color w:val="000000" w:themeColor="text1"/>
        </w:rPr>
        <w:t>.</w:t>
      </w:r>
      <w:r w:rsidRPr="00605102">
        <w:t xml:space="preserve"> </w:t>
      </w:r>
      <w:r w:rsidR="00E279BA" w:rsidRPr="00605102">
        <w:t>Summarization of vendors’ handling of n</w:t>
      </w:r>
      <w:r w:rsidRPr="00605102">
        <w:t>eurodiversity</w:t>
      </w:r>
      <w:r w:rsidR="00E279BA" w:rsidRPr="00605102">
        <w:t>,</w:t>
      </w:r>
      <w:r w:rsidRPr="00605102">
        <w:t xml:space="preserve"> </w:t>
      </w:r>
      <w:r w:rsidR="00E279BA" w:rsidRPr="00605102">
        <w:t>p</w:t>
      </w:r>
      <w:r w:rsidRPr="00605102">
        <w:t xml:space="preserve">hysical </w:t>
      </w:r>
      <w:r w:rsidR="00E279BA" w:rsidRPr="00605102">
        <w:t>d</w:t>
      </w:r>
      <w:r w:rsidRPr="00605102">
        <w:t>isabilities</w:t>
      </w:r>
      <w:r w:rsidR="00E279BA" w:rsidRPr="00605102">
        <w:t xml:space="preserve">, and accommodations. The largest group of vendors is highlighted. </w:t>
      </w:r>
      <w:r w:rsidR="00E279BA">
        <w:t xml:space="preserve"> </w:t>
      </w:r>
    </w:p>
    <w:tbl>
      <w:tblPr>
        <w:tblpPr w:leftFromText="180" w:rightFromText="180" w:vertAnchor="text" w:tblpXSpec="center" w:tblpY="1"/>
        <w:tblOverlap w:val="never"/>
        <w:tblW w:w="7660" w:type="dxa"/>
        <w:shd w:val="clear" w:color="auto" w:fill="0D1117"/>
        <w:tblCellMar>
          <w:top w:w="15" w:type="dxa"/>
          <w:left w:w="15" w:type="dxa"/>
          <w:bottom w:w="15" w:type="dxa"/>
          <w:right w:w="15" w:type="dxa"/>
        </w:tblCellMar>
        <w:tblLook w:val="04A0" w:firstRow="1" w:lastRow="0" w:firstColumn="1" w:lastColumn="0" w:noHBand="0" w:noVBand="1"/>
      </w:tblPr>
      <w:tblGrid>
        <w:gridCol w:w="2718"/>
        <w:gridCol w:w="2357"/>
        <w:gridCol w:w="1903"/>
        <w:gridCol w:w="682"/>
      </w:tblGrid>
      <w:tr w:rsidR="001B241D" w:rsidRPr="002353A0" w14:paraId="4CA78300" w14:textId="77777777" w:rsidTr="006B031E">
        <w:trPr>
          <w:trHeight w:val="178"/>
          <w:tblHeader/>
        </w:trPr>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2A5790D2" w14:textId="6C902404" w:rsidR="001B241D" w:rsidRPr="001B241D" w:rsidRDefault="001B241D" w:rsidP="00DE7026">
            <w:pPr>
              <w:pStyle w:val="TableCell"/>
              <w:rPr>
                <w:rFonts w:ascii="Linux Libertine O" w:eastAsia="Cambria" w:hAnsi="Linux Libertine O" w:cs="Linux Libertine O"/>
              </w:rPr>
            </w:pPr>
            <w:r w:rsidRPr="002353A0">
              <w:t>Addresses Physical Disabilities</w:t>
            </w:r>
          </w:p>
        </w:tc>
        <w:tc>
          <w:tcPr>
            <w:tcW w:w="0" w:type="auto"/>
            <w:tcBorders>
              <w:top w:val="single" w:sz="4" w:space="0" w:color="auto"/>
              <w:bottom w:val="single" w:sz="4" w:space="0" w:color="auto"/>
            </w:tcBorders>
            <w:shd w:val="clear" w:color="auto" w:fill="auto"/>
            <w:tcMar>
              <w:top w:w="90" w:type="dxa"/>
              <w:left w:w="195" w:type="dxa"/>
              <w:bottom w:w="90" w:type="dxa"/>
              <w:right w:w="195" w:type="dxa"/>
            </w:tcMar>
            <w:vAlign w:val="center"/>
            <w:hideMark/>
          </w:tcPr>
          <w:p w14:paraId="7C5B923D" w14:textId="7550D170" w:rsidR="001B241D" w:rsidRPr="001B241D" w:rsidRDefault="001B241D" w:rsidP="00DE7026">
            <w:pPr>
              <w:pStyle w:val="TableCell"/>
              <w:rPr>
                <w:rFonts w:ascii="Linux Libertine O" w:eastAsia="Cambria" w:hAnsi="Linux Libertine O" w:cs="Linux Libertine O"/>
              </w:rPr>
            </w:pPr>
            <w:r w:rsidRPr="002353A0">
              <w:t>Addresses Neurodiversity</w:t>
            </w:r>
          </w:p>
        </w:tc>
        <w:tc>
          <w:tcPr>
            <w:tcW w:w="0" w:type="auto"/>
            <w:tcBorders>
              <w:top w:val="single" w:sz="4" w:space="0" w:color="auto"/>
              <w:bottom w:val="single" w:sz="4" w:space="0" w:color="auto"/>
            </w:tcBorders>
            <w:vAlign w:val="center"/>
          </w:tcPr>
          <w:p w14:paraId="60063913" w14:textId="77777777" w:rsidR="001B241D" w:rsidRPr="002353A0" w:rsidRDefault="001B241D" w:rsidP="00DE7026">
            <w:pPr>
              <w:pStyle w:val="TableCell"/>
            </w:pPr>
            <w:r w:rsidRPr="002353A0">
              <w:t>Offers Accommodations</w:t>
            </w:r>
          </w:p>
        </w:tc>
        <w:tc>
          <w:tcPr>
            <w:tcW w:w="0" w:type="auto"/>
            <w:tcBorders>
              <w:top w:val="single" w:sz="4" w:space="0" w:color="auto"/>
              <w:bottom w:val="single" w:sz="4" w:space="0" w:color="auto"/>
            </w:tcBorders>
            <w:vAlign w:val="center"/>
          </w:tcPr>
          <w:p w14:paraId="69C8851C" w14:textId="77777777" w:rsidR="001B241D" w:rsidRPr="002353A0" w:rsidRDefault="001B241D" w:rsidP="00DE7026">
            <w:pPr>
              <w:pStyle w:val="TableCell"/>
            </w:pPr>
            <w:r w:rsidRPr="002353A0">
              <w:t>Count</w:t>
            </w:r>
          </w:p>
        </w:tc>
      </w:tr>
      <w:tr w:rsidR="006B031E" w:rsidRPr="002353A0" w14:paraId="1A2EA64C" w14:textId="77777777" w:rsidTr="00981E2D">
        <w:trPr>
          <w:trHeight w:val="328"/>
        </w:trPr>
        <w:tc>
          <w:tcPr>
            <w:tcW w:w="0" w:type="auto"/>
            <w:vMerge w:val="restart"/>
            <w:tcBorders>
              <w:top w:val="single" w:sz="4" w:space="0" w:color="auto"/>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hideMark/>
          </w:tcPr>
          <w:p w14:paraId="51596C31" w14:textId="31F5E444" w:rsidR="001D49BD" w:rsidRPr="001B241D" w:rsidRDefault="001D49BD" w:rsidP="00DE7026">
            <w:pPr>
              <w:pStyle w:val="TableCell"/>
              <w:rPr>
                <w:rFonts w:ascii="Linux Libertine O" w:eastAsia="Cambria" w:hAnsi="Linux Libertine O" w:cs="Linux Libertine O"/>
              </w:rPr>
            </w:pPr>
            <w:r w:rsidRPr="002353A0">
              <w:t>No</w:t>
            </w:r>
          </w:p>
        </w:tc>
        <w:tc>
          <w:tcPr>
            <w:tcW w:w="0" w:type="auto"/>
            <w:tcBorders>
              <w:top w:val="single" w:sz="4" w:space="0" w:color="auto"/>
              <w:left w:val="single" w:sz="4" w:space="0" w:color="auto"/>
              <w:bottom w:val="single" w:sz="4" w:space="0" w:color="auto"/>
            </w:tcBorders>
            <w:shd w:val="clear" w:color="auto" w:fill="D0CECE" w:themeFill="background2" w:themeFillShade="E6"/>
            <w:tcMar>
              <w:top w:w="90" w:type="dxa"/>
              <w:left w:w="195" w:type="dxa"/>
              <w:bottom w:w="90" w:type="dxa"/>
              <w:right w:w="195" w:type="dxa"/>
            </w:tcMar>
            <w:vAlign w:val="center"/>
            <w:hideMark/>
          </w:tcPr>
          <w:p w14:paraId="6E9881CB" w14:textId="6D95ACD9" w:rsidR="001D49BD" w:rsidRPr="001B241D" w:rsidRDefault="001D49BD" w:rsidP="00DE7026">
            <w:pPr>
              <w:pStyle w:val="TableCell"/>
              <w:rPr>
                <w:rFonts w:ascii="Linux Libertine O" w:eastAsia="Cambria" w:hAnsi="Linux Libertine O" w:cs="Linux Libertine O"/>
              </w:rPr>
            </w:pPr>
            <w:r w:rsidRPr="002353A0">
              <w:t>No</w:t>
            </w:r>
          </w:p>
        </w:tc>
        <w:tc>
          <w:tcPr>
            <w:tcW w:w="0" w:type="auto"/>
            <w:tcBorders>
              <w:top w:val="single" w:sz="4" w:space="0" w:color="auto"/>
              <w:left w:val="nil"/>
              <w:bottom w:val="single" w:sz="4" w:space="0" w:color="auto"/>
            </w:tcBorders>
            <w:shd w:val="clear" w:color="auto" w:fill="D0CECE" w:themeFill="background2" w:themeFillShade="E6"/>
            <w:vAlign w:val="center"/>
          </w:tcPr>
          <w:p w14:paraId="6BB83B75" w14:textId="02AF2937" w:rsidR="001D49BD" w:rsidRPr="002353A0" w:rsidRDefault="001D49BD" w:rsidP="00DE7026">
            <w:pPr>
              <w:pStyle w:val="TableCell"/>
            </w:pPr>
            <w:r w:rsidRPr="002353A0">
              <w:t>No</w:t>
            </w:r>
          </w:p>
        </w:tc>
        <w:tc>
          <w:tcPr>
            <w:tcW w:w="0" w:type="auto"/>
            <w:tcBorders>
              <w:top w:val="single" w:sz="4" w:space="0" w:color="auto"/>
              <w:bottom w:val="single" w:sz="4" w:space="0" w:color="auto"/>
            </w:tcBorders>
            <w:shd w:val="clear" w:color="auto" w:fill="D0CECE" w:themeFill="background2" w:themeFillShade="E6"/>
            <w:vAlign w:val="center"/>
          </w:tcPr>
          <w:p w14:paraId="15CDFB4E" w14:textId="18EAA145" w:rsidR="001D49BD" w:rsidRPr="002353A0" w:rsidRDefault="001D49BD" w:rsidP="00DE7026">
            <w:pPr>
              <w:pStyle w:val="TableCell"/>
            </w:pPr>
            <w:r w:rsidRPr="002353A0">
              <w:t>15</w:t>
            </w:r>
          </w:p>
        </w:tc>
      </w:tr>
      <w:tr w:rsidR="001D49BD" w:rsidRPr="002353A0" w14:paraId="6F86933D" w14:textId="77777777" w:rsidTr="00981E2D">
        <w:trPr>
          <w:trHeight w:val="149"/>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0AAE659D" w14:textId="77777777" w:rsidR="001D49BD" w:rsidRPr="001B241D" w:rsidRDefault="001D49BD" w:rsidP="00DE7026">
            <w:pPr>
              <w:pStyle w:val="TableCell"/>
            </w:pP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F7CEDC2" w14:textId="254B3AFD" w:rsidR="001D49BD" w:rsidRPr="001B241D" w:rsidRDefault="001D49BD" w:rsidP="00DE7026">
            <w:pPr>
              <w:pStyle w:val="TableCell"/>
              <w:rPr>
                <w:rFonts w:ascii="Linux Libertine O" w:eastAsia="Cambria" w:hAnsi="Linux Libertine O" w:cs="Linux Libertine O"/>
              </w:rPr>
            </w:pPr>
            <w:r w:rsidRPr="002353A0">
              <w:t>Yes</w:t>
            </w:r>
          </w:p>
        </w:tc>
        <w:tc>
          <w:tcPr>
            <w:tcW w:w="0" w:type="auto"/>
            <w:tcBorders>
              <w:top w:val="single" w:sz="4" w:space="0" w:color="auto"/>
              <w:left w:val="single" w:sz="4" w:space="0" w:color="auto"/>
              <w:bottom w:val="single" w:sz="4" w:space="0" w:color="auto"/>
            </w:tcBorders>
            <w:vAlign w:val="center"/>
          </w:tcPr>
          <w:p w14:paraId="56BA0E61" w14:textId="04A0CAEE" w:rsidR="001D49BD" w:rsidRPr="002353A0" w:rsidRDefault="001D49BD" w:rsidP="00DE7026">
            <w:pPr>
              <w:pStyle w:val="TableCell"/>
            </w:pPr>
            <w:r w:rsidRPr="002353A0">
              <w:t>Maybe</w:t>
            </w:r>
          </w:p>
        </w:tc>
        <w:tc>
          <w:tcPr>
            <w:tcW w:w="0" w:type="auto"/>
            <w:tcBorders>
              <w:top w:val="single" w:sz="4" w:space="0" w:color="auto"/>
              <w:bottom w:val="single" w:sz="4" w:space="0" w:color="auto"/>
            </w:tcBorders>
            <w:vAlign w:val="center"/>
          </w:tcPr>
          <w:p w14:paraId="3AC69673" w14:textId="2795B659" w:rsidR="001D49BD" w:rsidRPr="002353A0" w:rsidRDefault="001D49BD" w:rsidP="00DE7026">
            <w:pPr>
              <w:pStyle w:val="TableCell"/>
            </w:pPr>
            <w:r w:rsidRPr="002353A0">
              <w:t>2</w:t>
            </w:r>
          </w:p>
        </w:tc>
      </w:tr>
      <w:tr w:rsidR="001D49BD" w:rsidRPr="002353A0" w14:paraId="7E0BA7F2"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hideMark/>
          </w:tcPr>
          <w:p w14:paraId="18CB86B8" w14:textId="39F77E4F" w:rsidR="001D49BD" w:rsidRPr="001B241D" w:rsidRDefault="001D49BD" w:rsidP="00DE7026">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hideMark/>
          </w:tcPr>
          <w:p w14:paraId="52FC088D" w14:textId="5763E267" w:rsidR="001D49BD" w:rsidRPr="001B241D" w:rsidRDefault="001D49BD" w:rsidP="00DE7026">
            <w:pPr>
              <w:pStyle w:val="TableCell"/>
            </w:pPr>
          </w:p>
        </w:tc>
        <w:tc>
          <w:tcPr>
            <w:tcW w:w="0" w:type="auto"/>
            <w:tcBorders>
              <w:top w:val="single" w:sz="4" w:space="0" w:color="auto"/>
              <w:left w:val="single" w:sz="4" w:space="0" w:color="auto"/>
              <w:bottom w:val="single" w:sz="4" w:space="0" w:color="auto"/>
            </w:tcBorders>
            <w:vAlign w:val="center"/>
          </w:tcPr>
          <w:p w14:paraId="29E0DC8B" w14:textId="4B3F1FCF"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327999BD" w14:textId="2F9D85F0" w:rsidR="001D49BD" w:rsidRPr="002353A0" w:rsidRDefault="001D49BD" w:rsidP="00DE7026">
            <w:pPr>
              <w:pStyle w:val="TableCell"/>
            </w:pPr>
            <w:r w:rsidRPr="002353A0">
              <w:t>2</w:t>
            </w:r>
          </w:p>
        </w:tc>
      </w:tr>
      <w:tr w:rsidR="001D49BD" w:rsidRPr="002353A0" w14:paraId="486D499C" w14:textId="77777777" w:rsidTr="00981E2D">
        <w:trPr>
          <w:trHeight w:val="240"/>
        </w:trPr>
        <w:tc>
          <w:tcPr>
            <w:tcW w:w="0" w:type="auto"/>
            <w:vMerge/>
            <w:tcBorders>
              <w:bottom w:val="single" w:sz="4" w:space="0" w:color="auto"/>
              <w:right w:val="single" w:sz="4" w:space="0" w:color="auto"/>
            </w:tcBorders>
            <w:shd w:val="clear" w:color="auto" w:fill="D0CECE" w:themeFill="background2" w:themeFillShade="E6"/>
            <w:tcMar>
              <w:top w:w="90" w:type="dxa"/>
              <w:left w:w="195" w:type="dxa"/>
              <w:bottom w:w="90" w:type="dxa"/>
              <w:right w:w="195" w:type="dxa"/>
            </w:tcMar>
            <w:vAlign w:val="center"/>
          </w:tcPr>
          <w:p w14:paraId="2036E946" w14:textId="77777777" w:rsidR="001D49BD" w:rsidRPr="002353A0" w:rsidRDefault="001D49BD" w:rsidP="00DE7026">
            <w:pPr>
              <w:pStyle w:val="TableCell"/>
            </w:pPr>
          </w:p>
        </w:tc>
        <w:tc>
          <w:tcPr>
            <w:tcW w:w="0" w:type="auto"/>
            <w:vMerge/>
            <w:tcBorders>
              <w:top w:val="single" w:sz="4" w:space="0" w:color="auto"/>
              <w:left w:val="single" w:sz="4" w:space="0" w:color="auto"/>
              <w:bottom w:val="single" w:sz="4" w:space="0" w:color="auto"/>
              <w:right w:val="single" w:sz="4" w:space="0" w:color="auto"/>
            </w:tcBorders>
            <w:shd w:val="clear" w:color="auto" w:fill="auto"/>
            <w:tcMar>
              <w:top w:w="90" w:type="dxa"/>
              <w:left w:w="195" w:type="dxa"/>
              <w:bottom w:w="90" w:type="dxa"/>
              <w:right w:w="195" w:type="dxa"/>
            </w:tcMar>
            <w:vAlign w:val="center"/>
          </w:tcPr>
          <w:p w14:paraId="759FEDBB" w14:textId="44EF184D" w:rsidR="001D49BD" w:rsidRPr="002353A0" w:rsidRDefault="001D49BD" w:rsidP="00DE7026">
            <w:pPr>
              <w:pStyle w:val="TableCell"/>
            </w:pPr>
          </w:p>
        </w:tc>
        <w:tc>
          <w:tcPr>
            <w:tcW w:w="0" w:type="auto"/>
            <w:tcBorders>
              <w:top w:val="single" w:sz="4" w:space="0" w:color="auto"/>
              <w:left w:val="single" w:sz="4" w:space="0" w:color="auto"/>
              <w:bottom w:val="single" w:sz="4" w:space="0" w:color="auto"/>
            </w:tcBorders>
            <w:vAlign w:val="center"/>
          </w:tcPr>
          <w:p w14:paraId="13700DD5" w14:textId="5B8D360D" w:rsidR="001D49BD" w:rsidRPr="002353A0" w:rsidRDefault="001D49BD" w:rsidP="00DE7026">
            <w:pPr>
              <w:pStyle w:val="TableCell"/>
            </w:pPr>
            <w:r w:rsidRPr="002353A0">
              <w:t>Yes</w:t>
            </w:r>
          </w:p>
        </w:tc>
        <w:tc>
          <w:tcPr>
            <w:tcW w:w="0" w:type="auto"/>
            <w:tcBorders>
              <w:top w:val="single" w:sz="4" w:space="0" w:color="auto"/>
              <w:bottom w:val="single" w:sz="4" w:space="0" w:color="auto"/>
            </w:tcBorders>
            <w:vAlign w:val="center"/>
          </w:tcPr>
          <w:p w14:paraId="4CCF5143" w14:textId="1C741707" w:rsidR="001D49BD" w:rsidRPr="002353A0" w:rsidRDefault="001D49BD" w:rsidP="00DE7026">
            <w:pPr>
              <w:pStyle w:val="TableCell"/>
            </w:pPr>
            <w:r w:rsidRPr="002353A0">
              <w:t>4</w:t>
            </w:r>
          </w:p>
        </w:tc>
      </w:tr>
      <w:tr w:rsidR="001D49BD" w:rsidRPr="002353A0" w14:paraId="7D197F30" w14:textId="77777777" w:rsidTr="00981E2D">
        <w:trPr>
          <w:trHeight w:val="240"/>
        </w:trPr>
        <w:tc>
          <w:tcPr>
            <w:tcW w:w="0" w:type="auto"/>
            <w:vMerge w:val="restart"/>
            <w:tcBorders>
              <w:top w:val="single" w:sz="4" w:space="0" w:color="auto"/>
              <w:right w:val="single" w:sz="4" w:space="0" w:color="auto"/>
            </w:tcBorders>
            <w:shd w:val="clear" w:color="auto" w:fill="auto"/>
            <w:tcMar>
              <w:top w:w="90" w:type="dxa"/>
              <w:left w:w="195" w:type="dxa"/>
              <w:bottom w:w="90" w:type="dxa"/>
              <w:right w:w="195" w:type="dxa"/>
            </w:tcMar>
            <w:vAlign w:val="center"/>
          </w:tcPr>
          <w:p w14:paraId="23ADD072" w14:textId="123A066B" w:rsidR="001D49BD" w:rsidRPr="002353A0" w:rsidRDefault="001D49BD" w:rsidP="00DE7026">
            <w:pPr>
              <w:pStyle w:val="TableCell"/>
            </w:pPr>
            <w:r w:rsidRPr="002353A0">
              <w:t>Yes</w:t>
            </w:r>
          </w:p>
        </w:tc>
        <w:tc>
          <w:tcPr>
            <w:tcW w:w="0" w:type="auto"/>
            <w:tcBorders>
              <w:top w:val="single" w:sz="4" w:space="0" w:color="auto"/>
              <w:left w:val="single" w:sz="4" w:space="0" w:color="auto"/>
              <w:bottom w:val="single" w:sz="4" w:space="0" w:color="auto"/>
            </w:tcBorders>
            <w:shd w:val="clear" w:color="auto" w:fill="auto"/>
            <w:tcMar>
              <w:top w:w="90" w:type="dxa"/>
              <w:left w:w="195" w:type="dxa"/>
              <w:bottom w:w="90" w:type="dxa"/>
              <w:right w:w="195" w:type="dxa"/>
            </w:tcMar>
            <w:vAlign w:val="center"/>
          </w:tcPr>
          <w:p w14:paraId="5E227908" w14:textId="2B8D0F36"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6B8A1D04" w14:textId="77777777"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2C881EFC" w14:textId="11CA0B68" w:rsidR="001D49BD" w:rsidRPr="002353A0" w:rsidRDefault="001D49BD" w:rsidP="00DE7026">
            <w:pPr>
              <w:pStyle w:val="TableCell"/>
            </w:pPr>
            <w:r w:rsidRPr="002353A0">
              <w:t>2</w:t>
            </w:r>
          </w:p>
        </w:tc>
      </w:tr>
      <w:tr w:rsidR="001D49BD" w:rsidRPr="002353A0" w14:paraId="0AFB4961"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563145E1" w14:textId="77777777" w:rsidR="001D49BD" w:rsidRPr="002353A0" w:rsidRDefault="001D49BD" w:rsidP="00DE7026">
            <w:pPr>
              <w:pStyle w:val="TableCell"/>
            </w:pPr>
          </w:p>
        </w:tc>
        <w:tc>
          <w:tcPr>
            <w:tcW w:w="0" w:type="auto"/>
            <w:vMerge w:val="restart"/>
            <w:tcBorders>
              <w:top w:val="single" w:sz="4" w:space="0" w:color="auto"/>
              <w:left w:val="single" w:sz="4" w:space="0" w:color="auto"/>
              <w:right w:val="single" w:sz="4" w:space="0" w:color="auto"/>
            </w:tcBorders>
            <w:shd w:val="clear" w:color="auto" w:fill="auto"/>
            <w:tcMar>
              <w:top w:w="90" w:type="dxa"/>
              <w:left w:w="195" w:type="dxa"/>
              <w:bottom w:w="90" w:type="dxa"/>
              <w:right w:w="195" w:type="dxa"/>
            </w:tcMar>
            <w:vAlign w:val="center"/>
          </w:tcPr>
          <w:p w14:paraId="3B52A2E1" w14:textId="5CEE66BE" w:rsidR="001D49BD" w:rsidRPr="002353A0" w:rsidRDefault="001D49BD" w:rsidP="00DE7026">
            <w:pPr>
              <w:pStyle w:val="TableCell"/>
            </w:pPr>
            <w:r w:rsidRPr="002353A0">
              <w:t>Yes</w:t>
            </w:r>
          </w:p>
        </w:tc>
        <w:tc>
          <w:tcPr>
            <w:tcW w:w="0" w:type="auto"/>
            <w:tcBorders>
              <w:top w:val="single" w:sz="4" w:space="0" w:color="auto"/>
              <w:left w:val="single" w:sz="4" w:space="0" w:color="auto"/>
              <w:bottom w:val="single" w:sz="4" w:space="0" w:color="auto"/>
            </w:tcBorders>
            <w:vAlign w:val="center"/>
          </w:tcPr>
          <w:p w14:paraId="6C3F58EB" w14:textId="642E0D9A" w:rsidR="001D49BD" w:rsidRPr="002353A0" w:rsidRDefault="001D49BD" w:rsidP="00DE7026">
            <w:pPr>
              <w:pStyle w:val="TableCell"/>
            </w:pPr>
            <w:r w:rsidRPr="002353A0">
              <w:t>No</w:t>
            </w:r>
          </w:p>
        </w:tc>
        <w:tc>
          <w:tcPr>
            <w:tcW w:w="0" w:type="auto"/>
            <w:tcBorders>
              <w:top w:val="single" w:sz="4" w:space="0" w:color="auto"/>
              <w:bottom w:val="single" w:sz="4" w:space="0" w:color="auto"/>
            </w:tcBorders>
            <w:vAlign w:val="center"/>
          </w:tcPr>
          <w:p w14:paraId="55431EA3" w14:textId="27387DEB" w:rsidR="001D49BD" w:rsidRPr="002353A0" w:rsidRDefault="001D49BD" w:rsidP="00DE7026">
            <w:pPr>
              <w:pStyle w:val="TableCell"/>
            </w:pPr>
            <w:r w:rsidRPr="002353A0">
              <w:t>4</w:t>
            </w:r>
          </w:p>
        </w:tc>
      </w:tr>
      <w:tr w:rsidR="001D49BD" w:rsidRPr="002353A0" w14:paraId="117DBDAE" w14:textId="77777777" w:rsidTr="00981E2D">
        <w:trPr>
          <w:trHeight w:val="240"/>
        </w:trPr>
        <w:tc>
          <w:tcPr>
            <w:tcW w:w="0" w:type="auto"/>
            <w:vMerge/>
            <w:tcBorders>
              <w:right w:val="single" w:sz="4" w:space="0" w:color="auto"/>
            </w:tcBorders>
            <w:shd w:val="clear" w:color="auto" w:fill="auto"/>
            <w:tcMar>
              <w:top w:w="90" w:type="dxa"/>
              <w:left w:w="195" w:type="dxa"/>
              <w:bottom w:w="90" w:type="dxa"/>
              <w:right w:w="195" w:type="dxa"/>
            </w:tcMar>
            <w:vAlign w:val="center"/>
          </w:tcPr>
          <w:p w14:paraId="653AD2DF" w14:textId="77777777" w:rsidR="001D49BD" w:rsidRPr="002353A0" w:rsidRDefault="001D49BD" w:rsidP="00DE7026">
            <w:pPr>
              <w:pStyle w:val="TableCell"/>
            </w:pPr>
          </w:p>
        </w:tc>
        <w:tc>
          <w:tcPr>
            <w:tcW w:w="0" w:type="auto"/>
            <w:vMerge/>
            <w:tcBorders>
              <w:left w:val="single" w:sz="4" w:space="0" w:color="auto"/>
              <w:right w:val="single" w:sz="4" w:space="0" w:color="auto"/>
            </w:tcBorders>
            <w:shd w:val="clear" w:color="auto" w:fill="auto"/>
            <w:tcMar>
              <w:top w:w="90" w:type="dxa"/>
              <w:left w:w="195" w:type="dxa"/>
              <w:bottom w:w="90" w:type="dxa"/>
              <w:right w:w="195" w:type="dxa"/>
            </w:tcMar>
            <w:vAlign w:val="center"/>
          </w:tcPr>
          <w:p w14:paraId="1CB89D8A" w14:textId="2DB0AE51" w:rsidR="001D49BD" w:rsidRPr="002353A0" w:rsidRDefault="001D49BD" w:rsidP="00DE7026">
            <w:pPr>
              <w:pStyle w:val="TableCell"/>
            </w:pPr>
          </w:p>
        </w:tc>
        <w:tc>
          <w:tcPr>
            <w:tcW w:w="0" w:type="auto"/>
            <w:tcBorders>
              <w:top w:val="single" w:sz="4" w:space="0" w:color="auto"/>
              <w:left w:val="single" w:sz="4" w:space="0" w:color="auto"/>
            </w:tcBorders>
            <w:vAlign w:val="center"/>
          </w:tcPr>
          <w:p w14:paraId="71807984" w14:textId="7587A39E" w:rsidR="001D49BD" w:rsidRPr="002353A0" w:rsidRDefault="001D49BD" w:rsidP="00DE7026">
            <w:pPr>
              <w:pStyle w:val="TableCell"/>
            </w:pPr>
            <w:r w:rsidRPr="002353A0">
              <w:t>Yes</w:t>
            </w:r>
          </w:p>
        </w:tc>
        <w:tc>
          <w:tcPr>
            <w:tcW w:w="0" w:type="auto"/>
            <w:tcBorders>
              <w:top w:val="single" w:sz="4" w:space="0" w:color="auto"/>
            </w:tcBorders>
            <w:vAlign w:val="center"/>
          </w:tcPr>
          <w:p w14:paraId="68C2BA9B" w14:textId="71709450" w:rsidR="001D49BD" w:rsidRPr="002353A0" w:rsidRDefault="001D49BD" w:rsidP="00DE7026">
            <w:pPr>
              <w:pStyle w:val="TableCell"/>
            </w:pPr>
            <w:r w:rsidRPr="002353A0">
              <w:t>1</w:t>
            </w:r>
          </w:p>
        </w:tc>
      </w:tr>
    </w:tbl>
    <w:p w14:paraId="080E9724" w14:textId="77777777" w:rsidR="001D49BD" w:rsidRDefault="001D49BD" w:rsidP="00DE7026">
      <w:pPr>
        <w:pStyle w:val="Para"/>
      </w:pPr>
    </w:p>
    <w:p w14:paraId="6253FED5" w14:textId="77777777" w:rsidR="001D49BD" w:rsidRDefault="001D49BD" w:rsidP="00DE7026">
      <w:pPr>
        <w:pStyle w:val="Para"/>
      </w:pPr>
    </w:p>
    <w:p w14:paraId="5CB25F9A" w14:textId="77777777" w:rsidR="001D49BD" w:rsidRDefault="001D49BD" w:rsidP="00DE7026">
      <w:pPr>
        <w:pStyle w:val="Para"/>
      </w:pPr>
    </w:p>
    <w:p w14:paraId="292A9770" w14:textId="77777777" w:rsidR="001D49BD" w:rsidRDefault="001D49BD" w:rsidP="00DE7026">
      <w:pPr>
        <w:pStyle w:val="Para"/>
      </w:pPr>
    </w:p>
    <w:p w14:paraId="46416835" w14:textId="77777777" w:rsidR="001D49BD" w:rsidRDefault="001D49BD" w:rsidP="00DE7026">
      <w:pPr>
        <w:pStyle w:val="Para"/>
      </w:pPr>
    </w:p>
    <w:p w14:paraId="14E55A3F" w14:textId="77777777" w:rsidR="001D49BD" w:rsidRDefault="001D49BD" w:rsidP="00DE7026">
      <w:pPr>
        <w:pStyle w:val="Para"/>
      </w:pPr>
    </w:p>
    <w:p w14:paraId="1BA1EF5E" w14:textId="77777777" w:rsidR="001D49BD" w:rsidRDefault="001D49BD" w:rsidP="00DE7026">
      <w:pPr>
        <w:pStyle w:val="Para"/>
      </w:pPr>
    </w:p>
    <w:p w14:paraId="7F758A79" w14:textId="77777777" w:rsidR="001D49BD" w:rsidRDefault="001D49BD" w:rsidP="00DE7026">
      <w:pPr>
        <w:pStyle w:val="Para"/>
      </w:pPr>
    </w:p>
    <w:p w14:paraId="64298F9C" w14:textId="77777777" w:rsidR="001D49BD" w:rsidRDefault="001D49BD" w:rsidP="00DE7026">
      <w:pPr>
        <w:pStyle w:val="Para"/>
      </w:pPr>
    </w:p>
    <w:p w14:paraId="5D1F607E" w14:textId="77777777" w:rsidR="001D49BD" w:rsidRDefault="001D49BD" w:rsidP="00DE7026">
      <w:pPr>
        <w:pStyle w:val="Para"/>
      </w:pPr>
    </w:p>
    <w:p w14:paraId="1428F99D" w14:textId="77777777" w:rsidR="001D49BD" w:rsidRDefault="001D49BD" w:rsidP="00DE7026">
      <w:pPr>
        <w:pStyle w:val="Para"/>
      </w:pPr>
    </w:p>
    <w:p w14:paraId="348113C5" w14:textId="77777777" w:rsidR="001D49BD" w:rsidRDefault="001D49BD" w:rsidP="00DE7026">
      <w:pPr>
        <w:pStyle w:val="Para"/>
      </w:pPr>
    </w:p>
    <w:p w14:paraId="72D4E528" w14:textId="77777777" w:rsidR="001D49BD" w:rsidRDefault="001D49BD" w:rsidP="00DE7026">
      <w:pPr>
        <w:pStyle w:val="Para"/>
      </w:pPr>
    </w:p>
    <w:p w14:paraId="6FC90169" w14:textId="77777777" w:rsidR="001D49BD" w:rsidRDefault="001D49BD" w:rsidP="00DE7026">
      <w:pPr>
        <w:pStyle w:val="Para"/>
      </w:pPr>
    </w:p>
    <w:p w14:paraId="5C43A43D" w14:textId="0762DCB2" w:rsidR="00EF3BCC" w:rsidRDefault="00EF3BCC" w:rsidP="00DE7026">
      <w:pPr>
        <w:pStyle w:val="Para"/>
      </w:pPr>
      <w:r>
        <w:t xml:space="preserve">Note that Figure </w:t>
      </w:r>
      <w:hyperlink w:anchor="figa2" w:history="1">
        <w:r w:rsidRPr="00000BAA">
          <w:rPr>
            <w:rStyle w:val="Hyperlink"/>
          </w:rPr>
          <w:t>A.</w:t>
        </w:r>
        <w:r w:rsidR="00453A57">
          <w:rPr>
            <w:rStyle w:val="Hyperlink"/>
          </w:rPr>
          <w:t>2</w:t>
        </w:r>
      </w:hyperlink>
      <w:r>
        <w:t xml:space="preserve"> presents a simple decision tree, trained on the small group of </w:t>
      </w:r>
      <w:r w:rsidR="00000BAA">
        <w:t xml:space="preserve">analyzed </w:t>
      </w:r>
      <w:r>
        <w:t>organizations</w:t>
      </w:r>
      <w:r w:rsidR="00000BAA">
        <w:t xml:space="preserve">, to predict whether a </w:t>
      </w:r>
      <w:r w:rsidR="00D608BD">
        <w:t>vendor</w:t>
      </w:r>
      <w:r w:rsidR="00000BAA">
        <w:t xml:space="preserve"> offers accommodations along with its AEDT</w:t>
      </w:r>
      <w:r w:rsidR="00860D3C">
        <w:t>(</w:t>
      </w:r>
      <w:r w:rsidR="00000BAA">
        <w:t>s</w:t>
      </w:r>
      <w:r w:rsidR="00860D3C">
        <w:t>)</w:t>
      </w:r>
      <w:r w:rsidR="00000BAA">
        <w:t>.</w:t>
      </w:r>
      <w:r w:rsidR="00E756AA">
        <w:t xml:space="preserve"> Though the decision tree achieves adequate accuracy for the examined vendors, it should not be used as a generalizable predictive tool</w:t>
      </w:r>
      <w:r w:rsidR="00000BAA">
        <w:t>. The tree presents some of the trends in the collected data as a flow chart and may</w:t>
      </w:r>
      <w:r w:rsidR="00E9603E">
        <w:t xml:space="preserve"> </w:t>
      </w:r>
      <w:r w:rsidR="00000BAA">
        <w:t xml:space="preserve">be a helpful visual summary of overall findings.  </w:t>
      </w:r>
    </w:p>
    <w:p w14:paraId="27484B64" w14:textId="77777777" w:rsidR="00D31CBC" w:rsidRDefault="00D31CBC" w:rsidP="00D31CBC">
      <w:pPr>
        <w:pStyle w:val="Head2"/>
      </w:pPr>
      <w:bookmarkStart w:id="30" w:name="conclusion"/>
      <w:r>
        <w:t>RECOMMENDATIONS AND CONCLUSION</w:t>
      </w:r>
    </w:p>
    <w:bookmarkEnd w:id="30"/>
    <w:p w14:paraId="2A10C8F4" w14:textId="7BA73F00" w:rsidR="00D544D9" w:rsidRDefault="00CD5036" w:rsidP="00DE7026">
      <w:pPr>
        <w:pStyle w:val="Para"/>
      </w:pPr>
      <w:r>
        <w:t>At minimum</w:t>
      </w:r>
      <w:r w:rsidR="00E524F3">
        <w:t>,</w:t>
      </w:r>
      <w:r>
        <w:t xml:space="preserve"> the analysis herein points to </w:t>
      </w:r>
      <w:r w:rsidR="00E524F3" w:rsidRPr="002353A0">
        <w:t>gap</w:t>
      </w:r>
      <w:r w:rsidR="00E524F3">
        <w:t>s in the design and processes around AEDTs that can result in screen</w:t>
      </w:r>
      <w:r w:rsidR="009D56BB">
        <w:t>-</w:t>
      </w:r>
      <w:r w:rsidR="00E524F3">
        <w:t>out discrimination. At worst, the examined AEDTs may</w:t>
      </w:r>
      <w:r w:rsidR="00D544D9">
        <w:t xml:space="preserve">, when deployed at scale, </w:t>
      </w:r>
      <w:r w:rsidR="00E524F3">
        <w:t xml:space="preserve">result in </w:t>
      </w:r>
      <w:r w:rsidR="00D544D9">
        <w:t>automatin</w:t>
      </w:r>
      <w:r w:rsidR="003B3396">
        <w:t>g</w:t>
      </w:r>
      <w:r w:rsidR="00E524F3">
        <w:t xml:space="preserve"> abl</w:t>
      </w:r>
      <w:r w:rsidR="00ED686E">
        <w:t>e</w:t>
      </w:r>
      <w:r w:rsidR="00E524F3">
        <w:t>ism in employment processes</w:t>
      </w:r>
      <w:r w:rsidR="003B3396">
        <w:t>—</w:t>
      </w:r>
      <w:r w:rsidR="00D544D9">
        <w:t>digitizing</w:t>
      </w:r>
      <w:r w:rsidR="00E524F3">
        <w:t xml:space="preserve"> and perpetuating biases, social harms, and financial harms affecting those with disabilities. To mitigate screen</w:t>
      </w:r>
      <w:r w:rsidR="009D56BB">
        <w:t>-</w:t>
      </w:r>
      <w:r w:rsidR="00E524F3">
        <w:t xml:space="preserve">out risks and associated harms, this short text closes with several recommendations for </w:t>
      </w:r>
      <w:r w:rsidR="00D544D9">
        <w:t xml:space="preserve">AEDT </w:t>
      </w:r>
      <w:r w:rsidR="00E524F3">
        <w:t>vendors</w:t>
      </w:r>
      <w:r w:rsidR="00D544D9">
        <w:t xml:space="preserve">. </w:t>
      </w:r>
      <w:r w:rsidR="00E524F3">
        <w:t xml:space="preserve"> </w:t>
      </w:r>
    </w:p>
    <w:p w14:paraId="427DC37D" w14:textId="1EA4DA3E" w:rsidR="00362C64" w:rsidRDefault="00D544D9" w:rsidP="00DE7026">
      <w:pPr>
        <w:pStyle w:val="Para"/>
      </w:pPr>
      <w:r>
        <w:t>The first recommendation</w:t>
      </w:r>
      <w:r w:rsidRPr="00D544D9">
        <w:t xml:space="preserve"> </w:t>
      </w:r>
      <w:r>
        <w:t xml:space="preserve">for AEDT vendors, bolstered by collected data, is to facilitate reasonable opt-out and accommodation processes </w:t>
      </w:r>
      <w:r w:rsidRPr="00D544D9">
        <w:t>for those with disabilities</w:t>
      </w:r>
      <w:r>
        <w:t>. Even if vendors can defer legal obligations for accommodations to employers or cannot muster resources to support opt-</w:t>
      </w:r>
      <w:r w:rsidR="00495199">
        <w:t>o</w:t>
      </w:r>
      <w:r>
        <w:t>ut processes, they can highlight the risks and harms associated with screen</w:t>
      </w:r>
      <w:r w:rsidR="009D56BB">
        <w:t>-</w:t>
      </w:r>
      <w:r>
        <w:t>out discrimination in their marketing materials, public documentation</w:t>
      </w:r>
      <w:r w:rsidR="00E52603">
        <w:t>,</w:t>
      </w:r>
      <w:r>
        <w:t xml:space="preserve"> and website copy. Relatedly, </w:t>
      </w:r>
      <w:r w:rsidR="00EA34F8">
        <w:t xml:space="preserve">and as </w:t>
      </w:r>
      <w:r w:rsidR="00EA34F8">
        <w:lastRenderedPageBreak/>
        <w:t xml:space="preserve">highlighted by collected data, </w:t>
      </w:r>
      <w:r w:rsidR="00362C64">
        <w:t xml:space="preserve">consideration of timeliness of accommodations is critical. Delays in the provision of accommodations can result in similar harms as the failure to provide accommodations, but almost no vendors in the study addressed timelines for accommodations. </w:t>
      </w:r>
      <w:r w:rsidR="00EA34F8">
        <w:t xml:space="preserve">Vendor should also ensure that statistical bias testing, accessibility features, and opt-out processes consider both neurodivergent candidates and candidates with physical disabilities. </w:t>
      </w:r>
      <w:r w:rsidR="00362C64">
        <w:t xml:space="preserve">Hiring staff with expertise in </w:t>
      </w:r>
      <w:r w:rsidR="00EA34F8">
        <w:t xml:space="preserve">bias testing, </w:t>
      </w:r>
      <w:r w:rsidR="00362C64">
        <w:t xml:space="preserve">software features for improved accessibility or accommodation processes may </w:t>
      </w:r>
      <w:r w:rsidR="007203D3">
        <w:t xml:space="preserve">also </w:t>
      </w:r>
      <w:r w:rsidR="00362C64">
        <w:t xml:space="preserve">enable AEDT vendors to </w:t>
      </w:r>
      <w:r w:rsidR="007203D3">
        <w:t xml:space="preserve">better </w:t>
      </w:r>
      <w:r w:rsidR="00EA34F8">
        <w:t>address</w:t>
      </w:r>
      <w:r w:rsidR="00362C64">
        <w:t xml:space="preserve"> screen</w:t>
      </w:r>
      <w:r w:rsidR="009D56BB">
        <w:t>-</w:t>
      </w:r>
      <w:r w:rsidR="00362C64">
        <w:t xml:space="preserve">out risks. </w:t>
      </w:r>
    </w:p>
    <w:p w14:paraId="1A1822CF" w14:textId="23C297C6" w:rsidR="00CD5036" w:rsidRDefault="00563929" w:rsidP="00DE7026">
      <w:pPr>
        <w:pStyle w:val="Para"/>
      </w:pPr>
      <w:r>
        <w:t>A</w:t>
      </w:r>
      <w:r w:rsidR="00D544D9">
        <w:t xml:space="preserve">s made obvious by collected data, vendors should avoid </w:t>
      </w:r>
      <w:r w:rsidR="003B3396">
        <w:t>misleading claims such as “bias-free,” “no bias” or “eliminate bias” in their marketing. Eliminating all systemic, human</w:t>
      </w:r>
      <w:r w:rsidR="00E52603">
        <w:t>,</w:t>
      </w:r>
      <w:r w:rsidR="003B3396">
        <w:t xml:space="preserve"> and statistical biases in AI/ML systems is not currently possible and </w:t>
      </w:r>
      <w:r w:rsidR="00EA34F8">
        <w:t xml:space="preserve">is </w:t>
      </w:r>
      <w:r w:rsidR="003B3396">
        <w:t xml:space="preserve">perhaps fundamentally impossible. This type of misleading marketing can perpetuate harm when employers that adopt AEDTs are led to believe they are </w:t>
      </w:r>
      <w:r w:rsidR="007203D3">
        <w:t>mitigating</w:t>
      </w:r>
      <w:r w:rsidR="003B3396">
        <w:t xml:space="preserve"> bias, but in fact, may be automating </w:t>
      </w:r>
      <w:r w:rsidR="007203D3">
        <w:t>systemic</w:t>
      </w:r>
      <w:r w:rsidR="003B3396">
        <w:t xml:space="preserve"> biases at scale. </w:t>
      </w:r>
      <w:r>
        <w:t>Another seemingly obvious step for vendors is to avoid video screening, affective computing, gamification</w:t>
      </w:r>
      <w:r w:rsidR="00E52603">
        <w:t>,</w:t>
      </w:r>
      <w:r>
        <w:t xml:space="preserve"> and other technologies that, while trendy, </w:t>
      </w:r>
      <w:r w:rsidR="00E52603">
        <w:t>can</w:t>
      </w:r>
      <w:r w:rsidR="00E52603">
        <w:t xml:space="preserve"> </w:t>
      </w:r>
      <w:r>
        <w:t>lack</w:t>
      </w:r>
      <w:r w:rsidR="00EA34F8">
        <w:t xml:space="preserve"> </w:t>
      </w:r>
      <w:r>
        <w:t xml:space="preserve">evidence of construct validity or may give rise to differential validity concerns across demographic groups. </w:t>
      </w:r>
    </w:p>
    <w:p w14:paraId="59678E61" w14:textId="262B94C2" w:rsidR="00C2711E" w:rsidRDefault="00EA34F8" w:rsidP="00DE7026">
      <w:pPr>
        <w:pStyle w:val="Para"/>
      </w:pPr>
      <w:r>
        <w:t xml:space="preserve">Though official guidance on complex issues </w:t>
      </w:r>
      <w:r w:rsidR="007203D3">
        <w:t>related to</w:t>
      </w:r>
      <w:r>
        <w:t xml:space="preserve"> bias in AEDTs may have been unavailable in the past</w:t>
      </w:r>
      <w:r w:rsidR="008B3F93">
        <w:t xml:space="preserve">, this is no longer the case. </w:t>
      </w:r>
      <w:r w:rsidR="000500F3">
        <w:t>Authoritative t</w:t>
      </w:r>
      <w:r w:rsidR="008B3F93">
        <w:t>echnical standards,</w:t>
      </w:r>
      <w:r w:rsidR="00446F74">
        <w:t xml:space="preserve"> e.g., </w:t>
      </w:r>
      <w:r w:rsidR="008B3F93">
        <w:t xml:space="preserve">those issued by </w:t>
      </w:r>
      <w:bookmarkStart w:id="31" w:name="_Hlk126404628"/>
      <w:r w:rsidR="00D250AD">
        <w:t xml:space="preserve">the </w:t>
      </w:r>
      <w:r w:rsidR="0090331E">
        <w:t>International Standards Organization</w:t>
      </w:r>
      <w:bookmarkEnd w:id="31"/>
      <w:r w:rsidR="0090331E">
        <w:t xml:space="preserve"> </w:t>
      </w:r>
      <w:r w:rsidR="008B3F93">
        <w:t>(ISO</w:t>
      </w:r>
      <w:proofErr w:type="gramStart"/>
      <w:r w:rsidR="008B3F93">
        <w:t>)</w:t>
      </w:r>
      <w:r w:rsidR="0090331E">
        <w:t>[</w:t>
      </w:r>
      <w:proofErr w:type="gramEnd"/>
      <w:r w:rsidR="0090331E">
        <w:t xml:space="preserve">7] </w:t>
      </w:r>
      <w:r w:rsidR="008B3F93">
        <w:t xml:space="preserve">and </w:t>
      </w:r>
      <w:r w:rsidR="000500F3" w:rsidRPr="000500F3">
        <w:t xml:space="preserve">Institute of Electrical and Electronics Engineers </w:t>
      </w:r>
      <w:r w:rsidR="008B3F93">
        <w:t>(IEEE)</w:t>
      </w:r>
      <w:r w:rsidR="0090331E">
        <w:t>[8]</w:t>
      </w:r>
      <w:r w:rsidR="007203D3">
        <w:t>,</w:t>
      </w:r>
      <w:r w:rsidR="008B3F93">
        <w:t xml:space="preserve"> are gradually coming to fruition. Moreover, NIST recently released comprehensive guidance for managing bias in AI/ML </w:t>
      </w:r>
      <w:r w:rsidR="000500F3">
        <w:t>systems</w:t>
      </w:r>
      <w:r w:rsidR="007203D3">
        <w:t xml:space="preserve"> </w:t>
      </w:r>
      <w:r w:rsidR="008B3F93">
        <w:t xml:space="preserve">and a broader AI risk management </w:t>
      </w:r>
      <w:proofErr w:type="gramStart"/>
      <w:r w:rsidR="008B3F93">
        <w:t>framework.</w:t>
      </w:r>
      <w:r w:rsidR="00446F74">
        <w:t>[</w:t>
      </w:r>
      <w:proofErr w:type="gramEnd"/>
      <w:r w:rsidR="007203D3">
        <w:t>5,</w:t>
      </w:r>
      <w:r w:rsidR="00446F74">
        <w:t>9]</w:t>
      </w:r>
      <w:r w:rsidR="008B3F93">
        <w:t xml:space="preserve"> </w:t>
      </w:r>
      <w:r w:rsidR="00446F74" w:rsidRPr="00446F74">
        <w:t xml:space="preserve">Partnership on Employment </w:t>
      </w:r>
      <w:r w:rsidR="007203D3">
        <w:t>and</w:t>
      </w:r>
      <w:r w:rsidR="00446F74" w:rsidRPr="00446F74">
        <w:t xml:space="preserve"> Accessible Technology </w:t>
      </w:r>
      <w:r w:rsidR="00446F74">
        <w:t>(</w:t>
      </w:r>
      <w:r w:rsidR="008B3F93">
        <w:t>PEAT</w:t>
      </w:r>
      <w:r w:rsidR="00446F74">
        <w:t>)</w:t>
      </w:r>
      <w:r w:rsidR="008B3F93">
        <w:t>, supported by the US Department of Labor, provide</w:t>
      </w:r>
      <w:r w:rsidR="000500F3">
        <w:t>s</w:t>
      </w:r>
      <w:r w:rsidR="008B3F93">
        <w:t xml:space="preserve"> specific guidance for accessibility and inclusion in workforce technologies.</w:t>
      </w:r>
      <w:r w:rsidR="0090331E">
        <w:t>[</w:t>
      </w:r>
      <w:r w:rsidR="000500F3">
        <w:t>10</w:t>
      </w:r>
      <w:r w:rsidR="0090331E">
        <w:t>]</w:t>
      </w:r>
      <w:r w:rsidR="008B3F93">
        <w:t xml:space="preserve"> AEDT vendors should align to official standards and guidance whenever possible, and the authors summarize </w:t>
      </w:r>
      <w:r w:rsidR="007203D3">
        <w:t xml:space="preserve">some </w:t>
      </w:r>
      <w:r w:rsidR="008B3F93">
        <w:t>salient points from these resources here</w:t>
      </w:r>
      <w:r w:rsidR="007203D3">
        <w:t xml:space="preserve">. Vendors should: </w:t>
      </w:r>
      <w:r w:rsidR="008B3F93">
        <w:t xml:space="preserve"> </w:t>
      </w:r>
    </w:p>
    <w:p w14:paraId="4F2A6EA5" w14:textId="77777777" w:rsidR="00854BD2" w:rsidRDefault="00854BD2" w:rsidP="00DE7026">
      <w:pPr>
        <w:pStyle w:val="Para"/>
      </w:pPr>
    </w:p>
    <w:p w14:paraId="3913E232" w14:textId="098DCA30" w:rsidR="008B3F93" w:rsidRPr="0090331E" w:rsidRDefault="0090331E" w:rsidP="00DE7026">
      <w:pPr>
        <w:pStyle w:val="ParaContinue"/>
        <w:numPr>
          <w:ilvl w:val="0"/>
          <w:numId w:val="21"/>
        </w:numPr>
      </w:pPr>
      <w:r w:rsidRPr="0090331E">
        <w:t>Embrace h</w:t>
      </w:r>
      <w:r w:rsidR="008B3F93" w:rsidRPr="0090331E">
        <w:t>uman-centered design</w:t>
      </w:r>
      <w:r w:rsidRPr="0090331E">
        <w:t xml:space="preserve"> for incorporating and </w:t>
      </w:r>
      <w:r>
        <w:t>monitoring user feedback throughout the lifecycle of an AEDT system.</w:t>
      </w:r>
    </w:p>
    <w:p w14:paraId="3EBC104A" w14:textId="44047D10" w:rsidR="0090331E" w:rsidRPr="0090331E" w:rsidRDefault="0090331E" w:rsidP="00DE7026">
      <w:pPr>
        <w:pStyle w:val="ParaContinue"/>
        <w:numPr>
          <w:ilvl w:val="0"/>
          <w:numId w:val="21"/>
        </w:numPr>
      </w:pPr>
      <w:r w:rsidRPr="0090331E">
        <w:t>Participate</w:t>
      </w:r>
      <w:r>
        <w:t xml:space="preserve"> in information sharing initiatives and learn from past failed designs, e.g., via the AI Incident Database.[</w:t>
      </w:r>
      <w:r w:rsidR="000500F3">
        <w:t>11</w:t>
      </w:r>
      <w:r>
        <w:t xml:space="preserve">] </w:t>
      </w:r>
    </w:p>
    <w:p w14:paraId="6CD6D27E" w14:textId="57C62136" w:rsidR="0090331E" w:rsidRPr="0090331E" w:rsidRDefault="0090331E" w:rsidP="00DE7026">
      <w:pPr>
        <w:pStyle w:val="ParaContinue"/>
        <w:numPr>
          <w:ilvl w:val="0"/>
          <w:numId w:val="21"/>
        </w:numPr>
      </w:pPr>
      <w:r w:rsidRPr="0090331E">
        <w:t>Eng</w:t>
      </w:r>
      <w:r>
        <w:t>a</w:t>
      </w:r>
      <w:r w:rsidRPr="0090331E">
        <w:t>ge</w:t>
      </w:r>
      <w:r>
        <w:t xml:space="preserve"> external auditors to gain independent perspectives regarding the design, impl</w:t>
      </w:r>
      <w:r w:rsidR="007203D3">
        <w:t>eme</w:t>
      </w:r>
      <w:r>
        <w:t xml:space="preserve">ntation, and operation of AEDT systems. </w:t>
      </w:r>
      <w:r w:rsidRPr="0090331E">
        <w:t xml:space="preserve"> </w:t>
      </w:r>
    </w:p>
    <w:p w14:paraId="32D125E0" w14:textId="2C2D8514" w:rsidR="0090331E" w:rsidRPr="0090331E" w:rsidRDefault="0090331E" w:rsidP="00DE7026">
      <w:pPr>
        <w:pStyle w:val="ParaContinue"/>
        <w:numPr>
          <w:ilvl w:val="0"/>
          <w:numId w:val="21"/>
        </w:numPr>
      </w:pPr>
      <w:r w:rsidRPr="0090331E">
        <w:t>Conduct impact assessments to better understand and document the potential benefits and harms of AEDT offerings.</w:t>
      </w:r>
    </w:p>
    <w:p w14:paraId="5D4CD300" w14:textId="3F658EB6" w:rsidR="0090331E" w:rsidRPr="0090331E" w:rsidRDefault="0090331E" w:rsidP="00DE7026">
      <w:pPr>
        <w:pStyle w:val="ParaContinue"/>
        <w:numPr>
          <w:ilvl w:val="0"/>
          <w:numId w:val="21"/>
        </w:numPr>
      </w:pPr>
      <w:r w:rsidRPr="0090331E">
        <w:t>Increase diversity in design teams, and i</w:t>
      </w:r>
      <w:r w:rsidR="00D31CBC" w:rsidRPr="0090331E">
        <w:t>nclu</w:t>
      </w:r>
      <w:r w:rsidRPr="0090331E">
        <w:t>de</w:t>
      </w:r>
      <w:r w:rsidR="00D31CBC" w:rsidRPr="0090331E">
        <w:t xml:space="preserve"> those </w:t>
      </w:r>
      <w:r w:rsidRPr="0090331E">
        <w:t>with</w:t>
      </w:r>
      <w:r w:rsidR="00D31CBC" w:rsidRPr="0090331E">
        <w:t xml:space="preserve"> disabilities in product design, implementation, or testing. (This </w:t>
      </w:r>
      <w:r>
        <w:t>may be</w:t>
      </w:r>
      <w:r w:rsidR="00D31CBC" w:rsidRPr="0090331E">
        <w:t xml:space="preserve"> especially important for organizations that do not have resources for </w:t>
      </w:r>
      <w:r>
        <w:t>highly</w:t>
      </w:r>
      <w:r w:rsidR="00E52603">
        <w:t xml:space="preserve"> </w:t>
      </w:r>
      <w:r>
        <w:t>trained</w:t>
      </w:r>
      <w:r w:rsidR="00D31CBC" w:rsidRPr="0090331E">
        <w:t xml:space="preserve"> accessibility staff).</w:t>
      </w:r>
      <w:r w:rsidR="00CD5036" w:rsidRPr="0090331E">
        <w:t xml:space="preserve"> </w:t>
      </w:r>
    </w:p>
    <w:p w14:paraId="05612AF9" w14:textId="7BBA4AE0" w:rsidR="00E524F3" w:rsidRDefault="00E524F3" w:rsidP="00DE7026">
      <w:pPr>
        <w:pStyle w:val="ParaContinue"/>
      </w:pPr>
    </w:p>
    <w:p w14:paraId="6146A9D8" w14:textId="6B3AE86D" w:rsidR="008B3F93" w:rsidRDefault="00006928" w:rsidP="007D2B97">
      <w:pPr>
        <w:pStyle w:val="ParaContinue"/>
        <w:ind w:firstLine="180"/>
        <w:pPrChange w:id="32" w:author="patrickh2022@outlook.com" w:date="2023-02-06T10:03:00Z">
          <w:pPr>
            <w:pStyle w:val="ParaContinue"/>
          </w:pPr>
        </w:pPrChange>
      </w:pPr>
      <w:r>
        <w:t xml:space="preserve">Volumes of official guidance indicate that digital automation of decision making does not guarantee fairness, or even accuracy, in decision making. </w:t>
      </w:r>
      <w:r w:rsidR="00E524F3">
        <w:t xml:space="preserve">As with all impactful technologies, </w:t>
      </w:r>
      <w:r w:rsidR="00563929">
        <w:t xml:space="preserve">the </w:t>
      </w:r>
      <w:r w:rsidR="00563929">
        <w:lastRenderedPageBreak/>
        <w:t xml:space="preserve">potential </w:t>
      </w:r>
      <w:r w:rsidR="00E524F3">
        <w:t xml:space="preserve">power </w:t>
      </w:r>
      <w:r w:rsidR="008B3F93">
        <w:t xml:space="preserve">of </w:t>
      </w:r>
      <w:r w:rsidR="00563929">
        <w:t xml:space="preserve">AEDTs </w:t>
      </w:r>
      <w:r w:rsidR="00E524F3">
        <w:t xml:space="preserve">should be accompanied by </w:t>
      </w:r>
      <w:r w:rsidR="00563929">
        <w:t>accountability</w:t>
      </w:r>
      <w:r w:rsidR="008B3F93">
        <w:t xml:space="preserve">, </w:t>
      </w:r>
      <w:r w:rsidR="00563929">
        <w:t>transparency</w:t>
      </w:r>
      <w:r w:rsidR="00E52603">
        <w:t>,</w:t>
      </w:r>
      <w:r w:rsidR="00563929">
        <w:t xml:space="preserve"> </w:t>
      </w:r>
      <w:r w:rsidR="008B3F93">
        <w:t xml:space="preserve">and risk management </w:t>
      </w:r>
      <w:r>
        <w:t>to better deliver on their promises of quick, objective</w:t>
      </w:r>
      <w:r w:rsidR="00E52603">
        <w:t>,</w:t>
      </w:r>
      <w:r>
        <w:t xml:space="preserve"> and standardized employment decision making</w:t>
      </w:r>
      <w:r w:rsidR="009526BB">
        <w:t>—</w:t>
      </w:r>
      <w:r w:rsidR="008B3F93">
        <w:t>includ</w:t>
      </w:r>
      <w:r>
        <w:t>ing</w:t>
      </w:r>
      <w:r w:rsidR="008B3F93">
        <w:t xml:space="preserve"> </w:t>
      </w:r>
      <w:r w:rsidR="00563929">
        <w:t xml:space="preserve">the </w:t>
      </w:r>
      <w:r w:rsidR="008B3F93">
        <w:t xml:space="preserve">facilitation of </w:t>
      </w:r>
      <w:r>
        <w:t xml:space="preserve">timely, </w:t>
      </w:r>
      <w:r w:rsidR="008B3F93">
        <w:t>reasonable accommodations for candidates with disabilities</w:t>
      </w:r>
      <w:r>
        <w:t xml:space="preserve">. </w:t>
      </w:r>
      <w:r w:rsidR="000500F3">
        <w:t xml:space="preserve">While some may </w:t>
      </w:r>
      <w:r w:rsidR="00446F74">
        <w:t xml:space="preserve">genuinely </w:t>
      </w:r>
      <w:r w:rsidR="000500F3">
        <w:t>question the need for AEDTs given the risks,</w:t>
      </w:r>
      <w:r w:rsidR="00783893">
        <w:t xml:space="preserve"> there is no directly foreseeable end to their use</w:t>
      </w:r>
      <w:r w:rsidR="00446F74">
        <w:t xml:space="preserve">. Proposed and passed regulations, e.g., the EU AI Act and New York City Local Law 144, </w:t>
      </w:r>
      <w:r w:rsidR="00783893">
        <w:t>mandate</w:t>
      </w:r>
      <w:r w:rsidR="00783893">
        <w:t xml:space="preserve"> </w:t>
      </w:r>
      <w:r w:rsidR="00446F74">
        <w:t>increased compliance burdens for AEDTs, but do not ban them. M</w:t>
      </w:r>
      <w:r w:rsidR="000500F3">
        <w:t xml:space="preserve">arket incentives </w:t>
      </w:r>
      <w:r w:rsidR="00783893">
        <w:t xml:space="preserve">and rampant AI hype </w:t>
      </w:r>
      <w:r w:rsidR="00E52603">
        <w:t>may well</w:t>
      </w:r>
      <w:r w:rsidR="00446F74">
        <w:t xml:space="preserve"> continue to </w:t>
      </w:r>
      <w:r w:rsidR="000500F3">
        <w:t>drive</w:t>
      </w:r>
      <w:r w:rsidR="00783893">
        <w:t xml:space="preserve"> investment in the tools and companies that build them. </w:t>
      </w:r>
      <w:r>
        <w:t xml:space="preserve">While limited, this study highlights that AEDT vendors have much work to do and calls out potential avenues for improvement. </w:t>
      </w:r>
    </w:p>
    <w:p w14:paraId="308A2010" w14:textId="77777777" w:rsidR="00D31CBC" w:rsidRPr="002353A0" w:rsidRDefault="00D31CBC" w:rsidP="00D31CBC">
      <w:pPr>
        <w:pStyle w:val="ReferenceHead"/>
      </w:pPr>
      <w:r w:rsidRPr="002353A0">
        <w:t>REFERENCES</w:t>
      </w:r>
    </w:p>
    <w:p w14:paraId="3DFCE1E7" w14:textId="77777777" w:rsidR="00D31CBC" w:rsidRPr="00571B2B" w:rsidRDefault="00D31CBC" w:rsidP="00D31CBC">
      <w:pPr>
        <w:pStyle w:val="Bibentry"/>
        <w:rPr>
          <w:sz w:val="22"/>
        </w:rPr>
      </w:pPr>
      <w:bookmarkStart w:id="33" w:name="bib1"/>
      <w:bookmarkEnd w:id="33"/>
    </w:p>
    <w:p w14:paraId="297322F7" w14:textId="44856B8C" w:rsidR="00D31CBC" w:rsidRDefault="00D31CBC" w:rsidP="00D31CBC">
      <w:pPr>
        <w:pStyle w:val="Bibentry"/>
        <w:rPr>
          <w:sz w:val="22"/>
        </w:rPr>
      </w:pPr>
      <w:r>
        <w:rPr>
          <w:sz w:val="22"/>
        </w:rPr>
        <w:t xml:space="preserve">[1] </w:t>
      </w:r>
      <w:r w:rsidRPr="00571B2B">
        <w:rPr>
          <w:sz w:val="22"/>
        </w:rPr>
        <w:t xml:space="preserve">“Table A. Employment Status of the Civilian Noninstitutional Population by Disability Status and Age, 2020 and 2021 Annual Averages - 2021 A01 Results.” U.S. Bureau of Labor Statistics, February 24, 2022. </w:t>
      </w:r>
      <w:hyperlink r:id="rId14" w:history="1">
        <w:r w:rsidRPr="00E90BB8">
          <w:rPr>
            <w:rStyle w:val="Hyperlink"/>
            <w:sz w:val="22"/>
          </w:rPr>
          <w:t>https://www.bls.gov/news.release/disabl.a.htm</w:t>
        </w:r>
      </w:hyperlink>
      <w:r>
        <w:rPr>
          <w:sz w:val="22"/>
        </w:rPr>
        <w:t xml:space="preserve">. </w:t>
      </w:r>
    </w:p>
    <w:p w14:paraId="411116D3" w14:textId="77777777" w:rsidR="00D31CBC" w:rsidRDefault="00D31CBC" w:rsidP="00D31CBC">
      <w:pPr>
        <w:pStyle w:val="Bibentry"/>
        <w:rPr>
          <w:sz w:val="22"/>
        </w:rPr>
      </w:pPr>
    </w:p>
    <w:p w14:paraId="47A5863A" w14:textId="77777777" w:rsidR="00D31CBC" w:rsidRDefault="00D31CBC" w:rsidP="00D31CBC">
      <w:pPr>
        <w:pStyle w:val="Bibentry"/>
        <w:rPr>
          <w:sz w:val="22"/>
        </w:rPr>
      </w:pPr>
      <w:r>
        <w:rPr>
          <w:sz w:val="22"/>
        </w:rPr>
        <w:t xml:space="preserve">[2] </w:t>
      </w:r>
      <w:r w:rsidRPr="00C307E0">
        <w:rPr>
          <w:sz w:val="22"/>
        </w:rPr>
        <w:t xml:space="preserve">Whittaker, Meredith, Meryl </w:t>
      </w:r>
      <w:proofErr w:type="spellStart"/>
      <w:r w:rsidRPr="00C307E0">
        <w:rPr>
          <w:sz w:val="22"/>
        </w:rPr>
        <w:t>Alper</w:t>
      </w:r>
      <w:proofErr w:type="spellEnd"/>
      <w:r w:rsidRPr="00C307E0">
        <w:rPr>
          <w:sz w:val="22"/>
        </w:rPr>
        <w:t xml:space="preserve">, Cynthia L. Bennett, Sara Hendren, Liz </w:t>
      </w:r>
      <w:proofErr w:type="spellStart"/>
      <w:r w:rsidRPr="00C307E0">
        <w:rPr>
          <w:sz w:val="22"/>
        </w:rPr>
        <w:t>Kaziunas</w:t>
      </w:r>
      <w:proofErr w:type="spellEnd"/>
      <w:r w:rsidRPr="00C307E0">
        <w:rPr>
          <w:sz w:val="22"/>
        </w:rPr>
        <w:t xml:space="preserve">, Mara Mills, Meredith </w:t>
      </w:r>
      <w:proofErr w:type="spellStart"/>
      <w:r w:rsidRPr="00C307E0">
        <w:rPr>
          <w:sz w:val="22"/>
        </w:rPr>
        <w:t>Ringel</w:t>
      </w:r>
      <w:proofErr w:type="spellEnd"/>
      <w:r w:rsidRPr="00C307E0">
        <w:rPr>
          <w:sz w:val="22"/>
        </w:rPr>
        <w:t xml:space="preserve"> Morris et al. "Disability, </w:t>
      </w:r>
      <w:r>
        <w:rPr>
          <w:sz w:val="22"/>
        </w:rPr>
        <w:t>B</w:t>
      </w:r>
      <w:r w:rsidRPr="00C307E0">
        <w:rPr>
          <w:sz w:val="22"/>
        </w:rPr>
        <w:t>ias, and AI." AI Now Institute</w:t>
      </w:r>
      <w:r>
        <w:rPr>
          <w:sz w:val="22"/>
        </w:rPr>
        <w:t xml:space="preserve">, November, 2019. </w:t>
      </w:r>
      <w:hyperlink r:id="rId15" w:history="1">
        <w:r w:rsidRPr="00E90BB8">
          <w:rPr>
            <w:rStyle w:val="Hyperlink"/>
            <w:sz w:val="22"/>
          </w:rPr>
          <w:t>https://ainowinstitute.org/disabilitybiasai-2019.pdf</w:t>
        </w:r>
      </w:hyperlink>
      <w:r>
        <w:rPr>
          <w:sz w:val="22"/>
        </w:rPr>
        <w:t xml:space="preserve">. </w:t>
      </w:r>
    </w:p>
    <w:p w14:paraId="341B364A" w14:textId="77777777" w:rsidR="00D31CBC" w:rsidRDefault="00D31CBC" w:rsidP="00D31CBC">
      <w:pPr>
        <w:pStyle w:val="Bibentry"/>
        <w:rPr>
          <w:sz w:val="22"/>
        </w:rPr>
      </w:pPr>
    </w:p>
    <w:p w14:paraId="12FE78D9" w14:textId="5FDBA5DE" w:rsidR="00D31CBC" w:rsidRDefault="00D31CBC" w:rsidP="00D31CBC">
      <w:pPr>
        <w:pStyle w:val="Bibentry"/>
        <w:rPr>
          <w:sz w:val="22"/>
        </w:rPr>
      </w:pPr>
      <w:r>
        <w:rPr>
          <w:sz w:val="22"/>
        </w:rPr>
        <w:t xml:space="preserve">[3] </w:t>
      </w:r>
      <w:r w:rsidRPr="00571B2B">
        <w:rPr>
          <w:sz w:val="22"/>
        </w:rPr>
        <w:t>"</w:t>
      </w:r>
      <w:r w:rsidRPr="00C307E0">
        <w:rPr>
          <w:sz w:val="22"/>
        </w:rPr>
        <w:t>The Americans with Disabilities Act and the Use of Software, Algorithms, and Artificial Intelligence to Assess Job Applicants and Employees</w:t>
      </w:r>
      <w:r w:rsidRPr="00571B2B">
        <w:rPr>
          <w:sz w:val="22"/>
        </w:rPr>
        <w:t>."</w:t>
      </w:r>
      <w:r>
        <w:rPr>
          <w:sz w:val="22"/>
        </w:rPr>
        <w:t xml:space="preserve"> </w:t>
      </w:r>
      <w:r w:rsidR="007203D3" w:rsidRPr="00571B2B">
        <w:rPr>
          <w:sz w:val="22"/>
        </w:rPr>
        <w:t>US Equal Employment Opportunity Commission</w:t>
      </w:r>
      <w:r w:rsidR="0052742A">
        <w:rPr>
          <w:sz w:val="22"/>
        </w:rPr>
        <w:t>,</w:t>
      </w:r>
      <w:r w:rsidRPr="00571B2B">
        <w:rPr>
          <w:sz w:val="22"/>
        </w:rPr>
        <w:t xml:space="preserve"> </w:t>
      </w:r>
      <w:r>
        <w:rPr>
          <w:sz w:val="22"/>
        </w:rPr>
        <w:t>May</w:t>
      </w:r>
      <w:r w:rsidRPr="00571B2B">
        <w:rPr>
          <w:sz w:val="22"/>
        </w:rPr>
        <w:t xml:space="preserve"> </w:t>
      </w:r>
      <w:r>
        <w:rPr>
          <w:sz w:val="22"/>
        </w:rPr>
        <w:t>12</w:t>
      </w:r>
      <w:r w:rsidRPr="00571B2B">
        <w:rPr>
          <w:sz w:val="22"/>
        </w:rPr>
        <w:t xml:space="preserve">, </w:t>
      </w:r>
      <w:r>
        <w:rPr>
          <w:sz w:val="22"/>
        </w:rPr>
        <w:t>2022</w:t>
      </w:r>
      <w:r w:rsidRPr="00571B2B">
        <w:rPr>
          <w:sz w:val="22"/>
        </w:rPr>
        <w:t>.</w:t>
      </w:r>
      <w:r>
        <w:rPr>
          <w:sz w:val="22"/>
        </w:rPr>
        <w:t xml:space="preserve"> </w:t>
      </w:r>
      <w:hyperlink r:id="rId16" w:history="1">
        <w:r w:rsidRPr="00E90BB8">
          <w:rPr>
            <w:rStyle w:val="Hyperlink"/>
            <w:sz w:val="22"/>
          </w:rPr>
          <w:t>https://www.eeoc.gov/laws/guidance/americans-disabilities-act-and-use-software-algorithms-and-artificial-intelligence</w:t>
        </w:r>
      </w:hyperlink>
      <w:r w:rsidRPr="00571B2B">
        <w:rPr>
          <w:sz w:val="22"/>
        </w:rPr>
        <w:t>.</w:t>
      </w:r>
      <w:r>
        <w:rPr>
          <w:sz w:val="22"/>
        </w:rPr>
        <w:t xml:space="preserve"> </w:t>
      </w:r>
    </w:p>
    <w:p w14:paraId="476EC6A4" w14:textId="77777777" w:rsidR="00D31CBC" w:rsidRDefault="00D31CBC" w:rsidP="00D31CBC">
      <w:pPr>
        <w:pStyle w:val="Bibentry"/>
        <w:rPr>
          <w:sz w:val="22"/>
        </w:rPr>
      </w:pPr>
    </w:p>
    <w:p w14:paraId="7FC7690D" w14:textId="77777777" w:rsidR="00D31CBC" w:rsidRDefault="00D31CBC" w:rsidP="00D31CBC">
      <w:pPr>
        <w:pStyle w:val="Bibentry"/>
        <w:rPr>
          <w:sz w:val="22"/>
        </w:rPr>
      </w:pPr>
      <w:r>
        <w:rPr>
          <w:sz w:val="22"/>
        </w:rPr>
        <w:t xml:space="preserve">[4] </w:t>
      </w:r>
      <w:r w:rsidRPr="00C9541C">
        <w:rPr>
          <w:sz w:val="22"/>
        </w:rPr>
        <w:t>“Managing the Future of Work.” Harvard Business School</w:t>
      </w:r>
      <w:r>
        <w:rPr>
          <w:sz w:val="22"/>
        </w:rPr>
        <w:t>,</w:t>
      </w:r>
      <w:r w:rsidRPr="00C9541C">
        <w:rPr>
          <w:sz w:val="22"/>
        </w:rPr>
        <w:t xml:space="preserve"> December 4, 2022</w:t>
      </w:r>
      <w:r>
        <w:rPr>
          <w:sz w:val="22"/>
        </w:rPr>
        <w:t xml:space="preserve">. </w:t>
      </w:r>
      <w:hyperlink r:id="rId17" w:history="1">
        <w:r w:rsidRPr="00E90BB8">
          <w:rPr>
            <w:rStyle w:val="Hyperlink"/>
            <w:sz w:val="22"/>
          </w:rPr>
          <w:t>https://www.hbs.edu/managing-the-future-of-work/Pages/default.aspx</w:t>
        </w:r>
      </w:hyperlink>
      <w:r>
        <w:rPr>
          <w:sz w:val="22"/>
        </w:rPr>
        <w:t xml:space="preserve">. </w:t>
      </w:r>
    </w:p>
    <w:p w14:paraId="20161202" w14:textId="77777777" w:rsidR="00D31CBC" w:rsidRDefault="00D31CBC" w:rsidP="00D31CBC">
      <w:pPr>
        <w:pStyle w:val="Bibentry"/>
        <w:rPr>
          <w:sz w:val="22"/>
        </w:rPr>
      </w:pPr>
    </w:p>
    <w:p w14:paraId="09BD9AFD" w14:textId="2D552DAE" w:rsidR="00D31CBC" w:rsidRDefault="00D31CBC" w:rsidP="00D31CBC">
      <w:pPr>
        <w:pStyle w:val="Bibentry"/>
        <w:rPr>
          <w:sz w:val="22"/>
        </w:rPr>
      </w:pPr>
      <w:r>
        <w:rPr>
          <w:sz w:val="22"/>
        </w:rPr>
        <w:t xml:space="preserve">[5] </w:t>
      </w:r>
      <w:r w:rsidRPr="007F04FD">
        <w:rPr>
          <w:sz w:val="22"/>
        </w:rPr>
        <w:t xml:space="preserve">Schwartz, Reva, Apostol </w:t>
      </w:r>
      <w:proofErr w:type="spellStart"/>
      <w:r w:rsidRPr="007F04FD">
        <w:rPr>
          <w:sz w:val="22"/>
        </w:rPr>
        <w:t>Vassilev</w:t>
      </w:r>
      <w:proofErr w:type="spellEnd"/>
      <w:r w:rsidRPr="007F04FD">
        <w:rPr>
          <w:sz w:val="22"/>
        </w:rPr>
        <w:t xml:space="preserve">, Kristen Greene, Lori </w:t>
      </w:r>
      <w:proofErr w:type="spellStart"/>
      <w:r w:rsidRPr="007F04FD">
        <w:rPr>
          <w:sz w:val="22"/>
        </w:rPr>
        <w:t>Perine</w:t>
      </w:r>
      <w:proofErr w:type="spellEnd"/>
      <w:r w:rsidRPr="007F04FD">
        <w:rPr>
          <w:sz w:val="22"/>
        </w:rPr>
        <w:t>, Andrew Burt, and Patrick Hall. "Towards a Standard for Identifying and Managing Bias in Artificial Intelligence." NIST Special Publication 1270, 2022.</w:t>
      </w:r>
      <w:r w:rsidR="007575D0">
        <w:rPr>
          <w:sz w:val="22"/>
        </w:rPr>
        <w:t xml:space="preserve"> </w:t>
      </w:r>
      <w:hyperlink r:id="rId18" w:history="1">
        <w:r w:rsidR="007575D0" w:rsidRPr="00983631">
          <w:rPr>
            <w:rStyle w:val="Hyperlink"/>
            <w:sz w:val="22"/>
          </w:rPr>
          <w:t>https://nvlpubs.nist.gov/nistpubs/SpecialPublications/NIST.SP.1270.pdf</w:t>
        </w:r>
      </w:hyperlink>
      <w:r w:rsidR="007575D0">
        <w:rPr>
          <w:sz w:val="22"/>
        </w:rPr>
        <w:t xml:space="preserve">. </w:t>
      </w:r>
    </w:p>
    <w:p w14:paraId="49EFA198" w14:textId="77777777" w:rsidR="00D31CBC" w:rsidRDefault="00D31CBC" w:rsidP="00D31CBC">
      <w:pPr>
        <w:pStyle w:val="Bibentry"/>
        <w:rPr>
          <w:sz w:val="22"/>
        </w:rPr>
      </w:pPr>
    </w:p>
    <w:p w14:paraId="6458E323" w14:textId="19E8E6E1" w:rsidR="006A3453" w:rsidRDefault="00D31CBC" w:rsidP="006A3453">
      <w:pPr>
        <w:pStyle w:val="Bibentry"/>
        <w:rPr>
          <w:sz w:val="22"/>
        </w:rPr>
      </w:pPr>
      <w:r>
        <w:rPr>
          <w:sz w:val="22"/>
        </w:rPr>
        <w:t>[</w:t>
      </w:r>
      <w:r w:rsidR="00B66700">
        <w:rPr>
          <w:sz w:val="22"/>
        </w:rPr>
        <w:t>6</w:t>
      </w:r>
      <w:r>
        <w:rPr>
          <w:sz w:val="22"/>
        </w:rPr>
        <w:t xml:space="preserve">] </w:t>
      </w:r>
      <w:r w:rsidR="007575D0">
        <w:rPr>
          <w:sz w:val="22"/>
        </w:rPr>
        <w:t>“</w:t>
      </w:r>
      <w:r w:rsidR="006A3453">
        <w:rPr>
          <w:sz w:val="22"/>
        </w:rPr>
        <w:t>Local Law 144</w:t>
      </w:r>
      <w:r w:rsidR="007575D0">
        <w:rPr>
          <w:sz w:val="22"/>
        </w:rPr>
        <w:t>.”</w:t>
      </w:r>
      <w:r w:rsidR="006A3453">
        <w:rPr>
          <w:sz w:val="22"/>
        </w:rPr>
        <w:t xml:space="preserve"> </w:t>
      </w:r>
      <w:r w:rsidR="006A3453" w:rsidRPr="00CA15F9">
        <w:rPr>
          <w:sz w:val="22"/>
        </w:rPr>
        <w:t>The New York City Council</w:t>
      </w:r>
      <w:r w:rsidR="006A3453">
        <w:rPr>
          <w:sz w:val="22"/>
        </w:rPr>
        <w:t xml:space="preserve">, </w:t>
      </w:r>
      <w:r w:rsidR="006A3453" w:rsidRPr="00CA15F9">
        <w:rPr>
          <w:sz w:val="22"/>
        </w:rPr>
        <w:t>File #: Int 1894-2020</w:t>
      </w:r>
      <w:r w:rsidR="007575D0">
        <w:rPr>
          <w:sz w:val="22"/>
        </w:rPr>
        <w:t xml:space="preserve">. </w:t>
      </w:r>
      <w:hyperlink r:id="rId19" w:history="1">
        <w:r w:rsidR="006A3453" w:rsidRPr="006A3453">
          <w:rPr>
            <w:rStyle w:val="Hyperlink"/>
            <w:sz w:val="22"/>
          </w:rPr>
          <w:t>https://legistar.council.nyc.gov/LegislationDetail.aspx?ID=4344524&amp;GUID=</w:t>
        </w:r>
        <w:r w:rsidR="006A3453" w:rsidRPr="006A3453">
          <w:rPr>
            <w:rStyle w:val="Hyperlink"/>
            <w:sz w:val="22"/>
          </w:rPr>
          <w:br/>
          <w:t>B051915D-A9AC-451E-81F8-6596032FA3F9</w:t>
        </w:r>
      </w:hyperlink>
      <w:r w:rsidR="006A3453">
        <w:rPr>
          <w:sz w:val="22"/>
        </w:rPr>
        <w:t xml:space="preserve">. </w:t>
      </w:r>
    </w:p>
    <w:p w14:paraId="62C82C29" w14:textId="34530AFE" w:rsidR="0090331E" w:rsidRDefault="0090331E" w:rsidP="006A3453">
      <w:pPr>
        <w:pStyle w:val="Bibentry"/>
        <w:rPr>
          <w:sz w:val="22"/>
        </w:rPr>
      </w:pPr>
    </w:p>
    <w:p w14:paraId="70D993E7" w14:textId="61F9DD84" w:rsidR="0090331E" w:rsidRDefault="0090331E" w:rsidP="006A3453">
      <w:pPr>
        <w:pStyle w:val="Bibentry"/>
        <w:rPr>
          <w:sz w:val="22"/>
        </w:rPr>
      </w:pPr>
      <w:r>
        <w:rPr>
          <w:sz w:val="22"/>
        </w:rPr>
        <w:t>[7]</w:t>
      </w:r>
      <w:r w:rsidR="000500F3">
        <w:rPr>
          <w:sz w:val="22"/>
        </w:rPr>
        <w:t xml:space="preserve"> “</w:t>
      </w:r>
      <w:r w:rsidR="000500F3" w:rsidRPr="000500F3">
        <w:rPr>
          <w:sz w:val="22"/>
        </w:rPr>
        <w:t>ISO/IEC JTC 1/SC 42</w:t>
      </w:r>
      <w:r w:rsidR="000500F3">
        <w:rPr>
          <w:sz w:val="22"/>
        </w:rPr>
        <w:t xml:space="preserve">, </w:t>
      </w:r>
      <w:r w:rsidR="000500F3" w:rsidRPr="000500F3">
        <w:rPr>
          <w:sz w:val="22"/>
        </w:rPr>
        <w:t xml:space="preserve">Artificial </w:t>
      </w:r>
      <w:r w:rsidR="000500F3">
        <w:rPr>
          <w:sz w:val="22"/>
        </w:rPr>
        <w:t>I</w:t>
      </w:r>
      <w:r w:rsidR="000500F3" w:rsidRPr="000500F3">
        <w:rPr>
          <w:sz w:val="22"/>
        </w:rPr>
        <w:t>ntelligence</w:t>
      </w:r>
      <w:r w:rsidR="000500F3">
        <w:rPr>
          <w:sz w:val="22"/>
        </w:rPr>
        <w:t xml:space="preserve">.” </w:t>
      </w:r>
      <w:r w:rsidR="00446F74">
        <w:rPr>
          <w:sz w:val="22"/>
        </w:rPr>
        <w:t xml:space="preserve">ISO. 2017. </w:t>
      </w:r>
      <w:hyperlink r:id="rId20" w:history="1">
        <w:r w:rsidR="00446F74" w:rsidRPr="00983631">
          <w:rPr>
            <w:rStyle w:val="Hyperlink"/>
            <w:sz w:val="22"/>
          </w:rPr>
          <w:t>https://www.iso.org/committee/6794475.html</w:t>
        </w:r>
      </w:hyperlink>
      <w:r w:rsidR="00446F74">
        <w:rPr>
          <w:sz w:val="22"/>
        </w:rPr>
        <w:t xml:space="preserve">. </w:t>
      </w:r>
    </w:p>
    <w:p w14:paraId="22878645" w14:textId="4436D9A9" w:rsidR="0090331E" w:rsidRDefault="0090331E" w:rsidP="006A3453">
      <w:pPr>
        <w:pStyle w:val="Bibentry"/>
        <w:rPr>
          <w:sz w:val="22"/>
        </w:rPr>
      </w:pPr>
    </w:p>
    <w:p w14:paraId="07490502" w14:textId="1E77ACAA" w:rsidR="0090331E" w:rsidRDefault="0090331E" w:rsidP="006A3453">
      <w:pPr>
        <w:pStyle w:val="Bibentry"/>
        <w:rPr>
          <w:sz w:val="22"/>
        </w:rPr>
      </w:pPr>
      <w:r>
        <w:rPr>
          <w:sz w:val="22"/>
        </w:rPr>
        <w:t>[8]</w:t>
      </w:r>
      <w:r w:rsidR="000500F3">
        <w:rPr>
          <w:sz w:val="22"/>
        </w:rPr>
        <w:t xml:space="preserve"> </w:t>
      </w:r>
      <w:r w:rsidR="00446F74">
        <w:rPr>
          <w:sz w:val="22"/>
        </w:rPr>
        <w:t>“</w:t>
      </w:r>
      <w:r w:rsidR="00446F74" w:rsidRPr="00446F74">
        <w:rPr>
          <w:sz w:val="22"/>
        </w:rPr>
        <w:t>A</w:t>
      </w:r>
      <w:r w:rsidR="00446F74">
        <w:rPr>
          <w:sz w:val="22"/>
        </w:rPr>
        <w:t xml:space="preserve">utonomous and Intelligent Systems </w:t>
      </w:r>
      <w:r w:rsidR="00446F74" w:rsidRPr="00446F74">
        <w:rPr>
          <w:sz w:val="22"/>
        </w:rPr>
        <w:t>(AIS)</w:t>
      </w:r>
      <w:r w:rsidR="00446F74">
        <w:rPr>
          <w:sz w:val="22"/>
        </w:rPr>
        <w:t xml:space="preserve">.” IEEE. </w:t>
      </w:r>
      <w:hyperlink r:id="rId21" w:history="1">
        <w:r w:rsidR="00446F74" w:rsidRPr="00983631">
          <w:rPr>
            <w:rStyle w:val="Hyperlink"/>
            <w:sz w:val="22"/>
          </w:rPr>
          <w:t>https://standards.ieee.org/initiatives/autonomous-intelligence-systems/</w:t>
        </w:r>
      </w:hyperlink>
      <w:r w:rsidR="00446F74">
        <w:rPr>
          <w:sz w:val="22"/>
        </w:rPr>
        <w:t xml:space="preserve">. </w:t>
      </w:r>
    </w:p>
    <w:p w14:paraId="63E981CE" w14:textId="0E66A226" w:rsidR="00D31CBC" w:rsidRDefault="00D31CBC" w:rsidP="00D31CBC">
      <w:pPr>
        <w:pStyle w:val="Bibentry"/>
        <w:rPr>
          <w:sz w:val="22"/>
        </w:rPr>
      </w:pPr>
    </w:p>
    <w:p w14:paraId="126744AE" w14:textId="72204713" w:rsidR="000500F3" w:rsidRDefault="000500F3" w:rsidP="00D31CBC">
      <w:pPr>
        <w:pStyle w:val="Bibentry"/>
        <w:rPr>
          <w:sz w:val="22"/>
        </w:rPr>
      </w:pPr>
      <w:r>
        <w:rPr>
          <w:sz w:val="22"/>
        </w:rPr>
        <w:lastRenderedPageBreak/>
        <w:t xml:space="preserve">[9] </w:t>
      </w:r>
      <w:r w:rsidR="00446F74">
        <w:rPr>
          <w:sz w:val="22"/>
        </w:rPr>
        <w:t xml:space="preserve">“AI Risk Management Framework.” NIST. January 26, 2023. </w:t>
      </w:r>
      <w:hyperlink r:id="rId22" w:history="1">
        <w:r w:rsidR="00446F74" w:rsidRPr="00983631">
          <w:rPr>
            <w:rStyle w:val="Hyperlink"/>
            <w:sz w:val="22"/>
          </w:rPr>
          <w:t>https://www.nist.gov/itl/ai-risk-management-framework</w:t>
        </w:r>
      </w:hyperlink>
      <w:r w:rsidR="00446F74">
        <w:rPr>
          <w:sz w:val="22"/>
        </w:rPr>
        <w:t xml:space="preserve">. </w:t>
      </w:r>
    </w:p>
    <w:p w14:paraId="2E3EEBCA" w14:textId="3EE8620D" w:rsidR="000500F3" w:rsidRDefault="000500F3" w:rsidP="00D31CBC">
      <w:pPr>
        <w:pStyle w:val="Bibentry"/>
        <w:rPr>
          <w:sz w:val="22"/>
        </w:rPr>
      </w:pPr>
    </w:p>
    <w:p w14:paraId="4710FB5D" w14:textId="21A0B901" w:rsidR="000500F3" w:rsidRDefault="000500F3" w:rsidP="00D31CBC">
      <w:pPr>
        <w:pStyle w:val="Bibentry"/>
        <w:rPr>
          <w:sz w:val="22"/>
        </w:rPr>
      </w:pPr>
      <w:r>
        <w:rPr>
          <w:sz w:val="22"/>
        </w:rPr>
        <w:t xml:space="preserve">[10] </w:t>
      </w:r>
      <w:r w:rsidR="00446F74">
        <w:rPr>
          <w:sz w:val="22"/>
        </w:rPr>
        <w:t>“</w:t>
      </w:r>
      <w:r w:rsidR="00446F74" w:rsidRPr="00446F74">
        <w:rPr>
          <w:sz w:val="22"/>
        </w:rPr>
        <w:t xml:space="preserve">Building </w:t>
      </w:r>
      <w:r w:rsidR="00446F74">
        <w:rPr>
          <w:sz w:val="22"/>
        </w:rPr>
        <w:t>a</w:t>
      </w:r>
      <w:r w:rsidR="00446F74" w:rsidRPr="00446F74">
        <w:rPr>
          <w:sz w:val="22"/>
        </w:rPr>
        <w:t xml:space="preserve"> Future </w:t>
      </w:r>
      <w:r w:rsidR="00446F74">
        <w:rPr>
          <w:sz w:val="22"/>
        </w:rPr>
        <w:t>that</w:t>
      </w:r>
      <w:r w:rsidR="00446F74" w:rsidRPr="00446F74">
        <w:rPr>
          <w:sz w:val="22"/>
        </w:rPr>
        <w:t xml:space="preserve"> Work</w:t>
      </w:r>
      <w:r w:rsidR="00446F74">
        <w:rPr>
          <w:sz w:val="22"/>
        </w:rPr>
        <w:t xml:space="preserve">s.” </w:t>
      </w:r>
      <w:r>
        <w:rPr>
          <w:sz w:val="22"/>
        </w:rPr>
        <w:t>PEAT</w:t>
      </w:r>
      <w:r w:rsidR="00341525">
        <w:rPr>
          <w:sz w:val="22"/>
        </w:rPr>
        <w:t>.</w:t>
      </w:r>
      <w:r w:rsidR="00446F74">
        <w:rPr>
          <w:sz w:val="22"/>
        </w:rPr>
        <w:t xml:space="preserve"> </w:t>
      </w:r>
      <w:hyperlink r:id="rId23" w:history="1">
        <w:r w:rsidR="00E72FBB" w:rsidRPr="00983631">
          <w:rPr>
            <w:rStyle w:val="Hyperlink"/>
            <w:sz w:val="22"/>
          </w:rPr>
          <w:t>https://www.peatworks.org/</w:t>
        </w:r>
      </w:hyperlink>
      <w:r w:rsidR="00E72FBB">
        <w:rPr>
          <w:sz w:val="22"/>
        </w:rPr>
        <w:t xml:space="preserve">. </w:t>
      </w:r>
    </w:p>
    <w:p w14:paraId="658AA7A6" w14:textId="77777777" w:rsidR="00E72FBB" w:rsidRDefault="00E72FBB" w:rsidP="00D31CBC">
      <w:pPr>
        <w:pStyle w:val="Bibentry"/>
        <w:rPr>
          <w:sz w:val="22"/>
        </w:rPr>
      </w:pPr>
    </w:p>
    <w:p w14:paraId="090C1BC8" w14:textId="76367641" w:rsidR="000500F3" w:rsidRDefault="000500F3" w:rsidP="00E72FBB">
      <w:pPr>
        <w:pStyle w:val="Bibentry"/>
        <w:rPr>
          <w:sz w:val="22"/>
        </w:rPr>
      </w:pPr>
      <w:r>
        <w:rPr>
          <w:sz w:val="22"/>
        </w:rPr>
        <w:t xml:space="preserve">[11] </w:t>
      </w:r>
      <w:r w:rsidR="00E72FBB">
        <w:rPr>
          <w:sz w:val="22"/>
        </w:rPr>
        <w:t>“</w:t>
      </w:r>
      <w:r w:rsidR="00E72FBB" w:rsidRPr="00E72FBB">
        <w:rPr>
          <w:sz w:val="22"/>
        </w:rPr>
        <w:t>Welcome to the</w:t>
      </w:r>
      <w:r w:rsidR="00E72FBB">
        <w:rPr>
          <w:sz w:val="22"/>
        </w:rPr>
        <w:t xml:space="preserve"> </w:t>
      </w:r>
      <w:r w:rsidR="00E72FBB" w:rsidRPr="00E72FBB">
        <w:rPr>
          <w:sz w:val="22"/>
        </w:rPr>
        <w:t>AI Incident Database</w:t>
      </w:r>
      <w:r w:rsidR="00E72FBB">
        <w:rPr>
          <w:sz w:val="22"/>
        </w:rPr>
        <w:t xml:space="preserve">.” </w:t>
      </w:r>
      <w:r w:rsidR="00E72FBB" w:rsidRPr="00E72FBB">
        <w:rPr>
          <w:sz w:val="22"/>
        </w:rPr>
        <w:t>The Responsible AI Collaborative</w:t>
      </w:r>
      <w:r w:rsidR="00E72FBB">
        <w:rPr>
          <w:sz w:val="22"/>
        </w:rPr>
        <w:t xml:space="preserve">. </w:t>
      </w:r>
      <w:hyperlink r:id="rId24" w:history="1">
        <w:r w:rsidR="00E72FBB" w:rsidRPr="00983631">
          <w:rPr>
            <w:rStyle w:val="Hyperlink"/>
            <w:sz w:val="22"/>
          </w:rPr>
          <w:t>https://incidentdatabase.ai/</w:t>
        </w:r>
      </w:hyperlink>
      <w:r w:rsidR="00E72FBB">
        <w:rPr>
          <w:sz w:val="22"/>
        </w:rPr>
        <w:t xml:space="preserve">. </w:t>
      </w:r>
    </w:p>
    <w:p w14:paraId="1025A231" w14:textId="77777777" w:rsidR="00D31CBC" w:rsidRDefault="00D31CBC" w:rsidP="00D31CBC">
      <w:pPr>
        <w:pStyle w:val="Bibentry"/>
        <w:rPr>
          <w:sz w:val="22"/>
        </w:rPr>
      </w:pPr>
    </w:p>
    <w:p w14:paraId="0ECBE9ED" w14:textId="77777777" w:rsidR="00D31CBC" w:rsidRDefault="00D31CBC" w:rsidP="00D31CBC">
      <w:pPr>
        <w:pStyle w:val="Bibentry"/>
        <w:rPr>
          <w:sz w:val="22"/>
        </w:rPr>
      </w:pPr>
    </w:p>
    <w:p w14:paraId="4557F5D2" w14:textId="19226DB4" w:rsidR="00D31CBC" w:rsidRDefault="00D31CBC" w:rsidP="00D31CBC">
      <w:pPr>
        <w:pStyle w:val="Bibentry"/>
        <w:rPr>
          <w:sz w:val="22"/>
        </w:rPr>
      </w:pPr>
    </w:p>
    <w:p w14:paraId="643F2440" w14:textId="77777777" w:rsidR="0090331E" w:rsidRDefault="0090331E">
      <w:pPr>
        <w:spacing w:after="160" w:line="259" w:lineRule="auto"/>
        <w:jc w:val="left"/>
        <w:rPr>
          <w:rFonts w:ascii="Arial" w:hAnsi="Arial" w:cs="Arial"/>
          <w:b/>
          <w:sz w:val="22"/>
        </w:rPr>
      </w:pPr>
      <w:bookmarkStart w:id="34" w:name="bib9"/>
      <w:bookmarkStart w:id="35" w:name="appenix_a"/>
      <w:bookmarkEnd w:id="34"/>
      <w:r>
        <w:br w:type="page"/>
      </w:r>
    </w:p>
    <w:p w14:paraId="4536EBCF" w14:textId="77A7323C" w:rsidR="00D31CBC" w:rsidRDefault="00A83EA1" w:rsidP="00A83EA1">
      <w:pPr>
        <w:pStyle w:val="ReferenceHead"/>
      </w:pPr>
      <w:r>
        <w:lastRenderedPageBreak/>
        <w:t>APPENDIX A</w:t>
      </w:r>
    </w:p>
    <w:bookmarkEnd w:id="35"/>
    <w:p w14:paraId="75B45F7A" w14:textId="77777777" w:rsidR="00D31CBC" w:rsidRDefault="00D31CBC" w:rsidP="00D31CBC">
      <w:pPr>
        <w:pStyle w:val="Normal1"/>
      </w:pPr>
    </w:p>
    <w:p w14:paraId="15C85C7D" w14:textId="29EDAC76" w:rsidR="00A83EA1" w:rsidRPr="002353A0" w:rsidRDefault="00D151D5" w:rsidP="00D151D5">
      <w:pPr>
        <w:pStyle w:val="Image"/>
        <w:jc w:val="center"/>
      </w:pPr>
      <w:r w:rsidRPr="002353A0">
        <w:rPr>
          <w:noProof/>
        </w:rPr>
        <w:drawing>
          <wp:inline distT="0" distB="0" distL="0" distR="0" wp14:anchorId="1DFE0336" wp14:editId="3BC19A1D">
            <wp:extent cx="4623759" cy="5626102"/>
            <wp:effectExtent l="0" t="0" r="5715" b="0"/>
            <wp:docPr id="1" name="Picture 1" descr="Figure 1: Frequency of all features shown in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Frequency of all features shown in bar chart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4006" cy="5675074"/>
                    </a:xfrm>
                    <a:prstGeom prst="rect">
                      <a:avLst/>
                    </a:prstGeom>
                    <a:noFill/>
                    <a:ln>
                      <a:noFill/>
                    </a:ln>
                  </pic:spPr>
                </pic:pic>
              </a:graphicData>
            </a:graphic>
          </wp:inline>
        </w:drawing>
      </w:r>
      <w:r w:rsidR="00A83EA1" w:rsidRPr="002353A0">
        <w:fldChar w:fldCharType="begin"/>
      </w:r>
      <w:r w:rsidR="00A83EA1" w:rsidRPr="002353A0">
        <w:instrText xml:space="preserve"> INCLUDEPICTURE "https://github.com/midiker/aedt-analysis/raw/main/image/bar_chart.png" \* MERGEFORMATINET </w:instrText>
      </w:r>
      <w:r w:rsidR="00000000">
        <w:fldChar w:fldCharType="separate"/>
      </w:r>
      <w:r w:rsidR="00A83EA1" w:rsidRPr="002353A0">
        <w:fldChar w:fldCharType="end"/>
      </w:r>
    </w:p>
    <w:p w14:paraId="4290D305" w14:textId="42226C95" w:rsidR="00A83EA1" w:rsidRPr="00466A71" w:rsidRDefault="00A83EA1" w:rsidP="00466A71">
      <w:pPr>
        <w:pStyle w:val="FigureCaption"/>
      </w:pPr>
      <w:bookmarkStart w:id="36" w:name="figa1"/>
      <w:bookmarkStart w:id="37" w:name="fig1"/>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A.1</w:t>
      </w:r>
      <w:bookmarkEnd w:id="36"/>
      <w:r w:rsidRPr="00466A71">
        <w:rPr>
          <w:rStyle w:val="Label"/>
          <w:color w:val="000000" w:themeColor="text1"/>
        </w:rPr>
        <w:t>:</w:t>
      </w:r>
      <w:bookmarkEnd w:id="37"/>
      <w:r w:rsidRPr="00466A71">
        <w:t xml:space="preserve"> Frequency of all </w:t>
      </w:r>
      <w:r w:rsidR="00F0698E" w:rsidRPr="00466A71">
        <w:t>collected characteristics</w:t>
      </w:r>
      <w:r w:rsidRPr="00466A71">
        <w:t xml:space="preserve"> </w:t>
      </w:r>
      <w:r w:rsidR="00F0698E" w:rsidRPr="00466A71">
        <w:t>displayed</w:t>
      </w:r>
      <w:r w:rsidRPr="00466A71">
        <w:t xml:space="preserve"> </w:t>
      </w:r>
      <w:r w:rsidR="00F0698E" w:rsidRPr="00466A71">
        <w:t>as</w:t>
      </w:r>
      <w:r w:rsidRPr="00466A71">
        <w:t xml:space="preserve"> bar charts.</w:t>
      </w:r>
    </w:p>
    <w:p w14:paraId="48FC35B7" w14:textId="000F894D" w:rsidR="00A83EA1" w:rsidRDefault="00000000" w:rsidP="00DE7026">
      <w:pPr>
        <w:pStyle w:val="Para"/>
      </w:pPr>
      <w:hyperlink w:anchor="fig1" w:history="1">
        <w:r w:rsidR="00A83EA1" w:rsidRPr="002353A0">
          <w:rPr>
            <w:rStyle w:val="Hyperlink"/>
            <w:rFonts w:ascii="Linux Libertine O" w:hAnsi="Linux Libertine O" w:cs="Linux Libertine O"/>
            <w:szCs w:val="24"/>
          </w:rPr>
          <w:t xml:space="preserve">Figure </w:t>
        </w:r>
        <w:r w:rsidR="00A83EA1">
          <w:rPr>
            <w:rStyle w:val="Hyperlink"/>
            <w:rFonts w:ascii="Linux Libertine O" w:hAnsi="Linux Libertine O" w:cs="Linux Libertine O"/>
            <w:szCs w:val="24"/>
          </w:rPr>
          <w:t>A.</w:t>
        </w:r>
        <w:r w:rsidR="00A83EA1" w:rsidRPr="002353A0">
          <w:rPr>
            <w:rStyle w:val="Hyperlink"/>
            <w:rFonts w:ascii="Linux Libertine O" w:hAnsi="Linux Libertine O" w:cs="Linux Libertine O"/>
            <w:szCs w:val="24"/>
          </w:rPr>
          <w:t>1</w:t>
        </w:r>
      </w:hyperlink>
      <w:r w:rsidR="00A83EA1" w:rsidRPr="002353A0">
        <w:t xml:space="preserve"> </w:t>
      </w:r>
      <w:r w:rsidR="00F0698E">
        <w:t>summarizes collected data</w:t>
      </w:r>
      <w:r w:rsidR="007B2F86">
        <w:t xml:space="preserve">. Note that </w:t>
      </w:r>
      <w:r w:rsidR="00A83EA1" w:rsidRPr="002353A0">
        <w:t xml:space="preserve">23 of 30 </w:t>
      </w:r>
      <w:r w:rsidR="007B2F86">
        <w:t>(76.67%) vendors</w:t>
      </w:r>
      <w:r w:rsidR="00A83EA1" w:rsidRPr="002353A0">
        <w:t xml:space="preserve"> do not offer accommodations </w:t>
      </w:r>
      <w:r w:rsidR="007B2F86">
        <w:t>for job seekers with disabilities</w:t>
      </w:r>
      <w:r w:rsidR="00C2711E">
        <w:t xml:space="preserve">, </w:t>
      </w:r>
      <w:r w:rsidR="00A83EA1" w:rsidRPr="002353A0">
        <w:t xml:space="preserve">25 </w:t>
      </w:r>
      <w:r w:rsidR="007B2F86">
        <w:t xml:space="preserve">of 30 (83.33%) appeared not to employ </w:t>
      </w:r>
      <w:r w:rsidR="00A83EA1" w:rsidRPr="002353A0">
        <w:t>accessibility staff</w:t>
      </w:r>
      <w:r w:rsidR="00C2711E">
        <w:t>, and</w:t>
      </w:r>
      <w:r w:rsidR="009F732A">
        <w:t xml:space="preserve"> 17 of 30 (</w:t>
      </w:r>
      <w:r w:rsidR="009F732A" w:rsidRPr="007B2F86">
        <w:t>56.</w:t>
      </w:r>
      <w:r w:rsidR="009F732A">
        <w:t>6</w:t>
      </w:r>
      <w:r w:rsidR="009F732A" w:rsidRPr="007B2F86">
        <w:t>7%</w:t>
      </w:r>
      <w:r w:rsidR="009F732A">
        <w:t>)</w:t>
      </w:r>
      <w:r w:rsidR="009F732A" w:rsidRPr="007B2F86">
        <w:t xml:space="preserve"> </w:t>
      </w:r>
      <w:r w:rsidR="009F732A">
        <w:t>vendors</w:t>
      </w:r>
      <w:r w:rsidR="009F732A" w:rsidRPr="007B2F86">
        <w:t xml:space="preserve"> </w:t>
      </w:r>
      <w:r w:rsidR="009F732A">
        <w:t xml:space="preserve">do </w:t>
      </w:r>
      <w:r w:rsidR="009F732A" w:rsidRPr="007B2F86">
        <w:t>not provide accommodations</w:t>
      </w:r>
      <w:r w:rsidR="00C2711E">
        <w:t xml:space="preserve"> for their AEDT</w:t>
      </w:r>
      <w:r w:rsidR="00BF0DD3">
        <w:t>s</w:t>
      </w:r>
      <w:r w:rsidR="009F732A">
        <w:t xml:space="preserve">. </w:t>
      </w:r>
    </w:p>
    <w:p w14:paraId="0982DA2D" w14:textId="77777777" w:rsidR="00D31CBC" w:rsidRPr="00B1638F" w:rsidRDefault="00D31CBC" w:rsidP="00D31CBC">
      <w:pPr>
        <w:pStyle w:val="Normal1"/>
      </w:pPr>
      <w:bookmarkStart w:id="38" w:name="CrossLink_Bmk"/>
      <w:bookmarkStart w:id="39" w:name="Validation_Bmk"/>
      <w:bookmarkEnd w:id="38"/>
      <w:bookmarkEnd w:id="39"/>
    </w:p>
    <w:p w14:paraId="0B8D557B" w14:textId="7FD64880" w:rsidR="00A83EA1" w:rsidRDefault="00C07C29" w:rsidP="007B2F86">
      <w:pPr>
        <w:pStyle w:val="Image"/>
      </w:pPr>
      <w:r w:rsidRPr="00C07C29">
        <w:rPr>
          <w:noProof/>
        </w:rPr>
        <w:drawing>
          <wp:inline distT="0" distB="0" distL="0" distR="0" wp14:anchorId="5AA85F8B" wp14:editId="6D5EE63E">
            <wp:extent cx="6370503" cy="27518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9139" cy="2764196"/>
                    </a:xfrm>
                    <a:prstGeom prst="rect">
                      <a:avLst/>
                    </a:prstGeom>
                  </pic:spPr>
                </pic:pic>
              </a:graphicData>
            </a:graphic>
          </wp:inline>
        </w:drawing>
      </w:r>
    </w:p>
    <w:p w14:paraId="48150DF3" w14:textId="0BE2BF68" w:rsidR="00A83EA1" w:rsidRDefault="00A83EA1" w:rsidP="00466A71">
      <w:pPr>
        <w:pStyle w:val="FigureCaption"/>
      </w:pPr>
      <w:bookmarkStart w:id="40" w:name="figa2"/>
      <w:bookmarkStart w:id="41" w:name="fig2"/>
      <w:r w:rsidRPr="00466A71">
        <w:rPr>
          <w:rStyle w:val="Label"/>
          <w:color w:val="000000" w:themeColor="text1"/>
        </w:rPr>
        <w:t>Fig</w:t>
      </w:r>
      <w:r w:rsidR="00466A71">
        <w:rPr>
          <w:rStyle w:val="Label"/>
          <w:color w:val="000000" w:themeColor="text1"/>
        </w:rPr>
        <w:t>.</w:t>
      </w:r>
      <w:r w:rsidRPr="00466A71">
        <w:rPr>
          <w:rStyle w:val="Label"/>
          <w:color w:val="000000" w:themeColor="text1"/>
        </w:rPr>
        <w:t xml:space="preserve"> </w:t>
      </w:r>
      <w:r w:rsidR="00D151D5" w:rsidRPr="00466A71">
        <w:rPr>
          <w:rStyle w:val="Label"/>
          <w:color w:val="000000" w:themeColor="text1"/>
        </w:rPr>
        <w:t>A.</w:t>
      </w:r>
      <w:r w:rsidRPr="00466A71">
        <w:rPr>
          <w:rStyle w:val="Label"/>
          <w:color w:val="000000" w:themeColor="text1"/>
        </w:rPr>
        <w:t>2</w:t>
      </w:r>
      <w:bookmarkEnd w:id="40"/>
      <w:r w:rsidRPr="00466A71">
        <w:rPr>
          <w:rStyle w:val="Label"/>
          <w:color w:val="000000" w:themeColor="text1"/>
        </w:rPr>
        <w:t>:</w:t>
      </w:r>
      <w:bookmarkEnd w:id="41"/>
      <w:r w:rsidRPr="00466A71">
        <w:t xml:space="preserve"> Decision </w:t>
      </w:r>
      <w:r w:rsidR="007B2F86" w:rsidRPr="00466A71">
        <w:t>t</w:t>
      </w:r>
      <w:r w:rsidRPr="00466A71">
        <w:t xml:space="preserve">ree </w:t>
      </w:r>
      <w:r w:rsidR="007B2F86" w:rsidRPr="00466A71">
        <w:t>trained to predict whether a vendor o</w:t>
      </w:r>
      <w:r w:rsidRPr="00466A71">
        <w:t xml:space="preserve">ffers </w:t>
      </w:r>
      <w:r w:rsidR="007B2F86" w:rsidRPr="00466A71">
        <w:t xml:space="preserve">accommodations (i.e., </w:t>
      </w:r>
      <w:proofErr w:type="spellStart"/>
      <w:r w:rsidR="007B2F86" w:rsidRPr="00466A71">
        <w:rPr>
          <w:i/>
          <w:iCs/>
        </w:rPr>
        <w:t>Accommodation_Yes</w:t>
      </w:r>
      <w:proofErr w:type="spellEnd"/>
      <w:r w:rsidR="00C2711E" w:rsidRPr="00466A71">
        <w:rPr>
          <w:i/>
          <w:iCs/>
        </w:rPr>
        <w:t xml:space="preserve"> = True</w:t>
      </w:r>
      <w:r w:rsidR="007B2F86" w:rsidRPr="00466A71">
        <w:t xml:space="preserve">) </w:t>
      </w:r>
      <w:r w:rsidRPr="00466A71">
        <w:t xml:space="preserve">as the </w:t>
      </w:r>
      <w:r w:rsidR="007B2F86" w:rsidRPr="00466A71">
        <w:t xml:space="preserve">prediction </w:t>
      </w:r>
      <w:r w:rsidRPr="00466A71">
        <w:t>target</w:t>
      </w:r>
      <w:r w:rsidR="007B2F86" w:rsidRPr="00466A71">
        <w:t xml:space="preserve">. This figure is a data-driven flow chart that describes the conditions in the collected data that </w:t>
      </w:r>
      <w:r w:rsidR="00C2711E" w:rsidRPr="00466A71">
        <w:t>correlate with</w:t>
      </w:r>
      <w:r w:rsidR="007B2F86" w:rsidRPr="00466A71">
        <w:t xml:space="preserve"> vendor offering accommodations. </w:t>
      </w:r>
    </w:p>
    <w:p w14:paraId="12389F41" w14:textId="759A6540" w:rsidR="007B2F86" w:rsidRDefault="007B2F86" w:rsidP="00DE7026">
      <w:pPr>
        <w:pStyle w:val="Para"/>
      </w:pPr>
      <w:r w:rsidRPr="007B2F86">
        <w:t xml:space="preserve">The decision tree presented in </w:t>
      </w:r>
      <w:hyperlink r:id="rId27" w:anchor="fig2" w:history="1">
        <w:r w:rsidR="009F732A">
          <w:rPr>
            <w:rStyle w:val="Hyperlink"/>
          </w:rPr>
          <w:t>Figure A.2</w:t>
        </w:r>
      </w:hyperlink>
      <w:r w:rsidR="009F732A">
        <w:t xml:space="preserve"> p</w:t>
      </w:r>
      <w:r w:rsidRPr="007B2F86">
        <w:t xml:space="preserve">rovides several </w:t>
      </w:r>
      <w:r w:rsidR="009F732A">
        <w:t>interesting</w:t>
      </w:r>
      <w:r w:rsidRPr="007B2F86">
        <w:t xml:space="preserve"> observations. </w:t>
      </w:r>
      <w:r w:rsidR="003A4D76">
        <w:t>E.g</w:t>
      </w:r>
      <w:r w:rsidR="00D250AD">
        <w:t>.</w:t>
      </w:r>
      <w:r w:rsidR="009F732A">
        <w:t>, the most likely combination of characteristics that contribute to a vendor offering accommodations is no public evidence of accessibility staff (</w:t>
      </w:r>
      <w:r w:rsidR="009F732A" w:rsidRPr="009F732A">
        <w:rPr>
          <w:i/>
          <w:iCs/>
        </w:rPr>
        <w:t xml:space="preserve">Public Accessibility </w:t>
      </w:r>
      <w:proofErr w:type="spellStart"/>
      <w:r w:rsidR="009F732A" w:rsidRPr="009F732A">
        <w:rPr>
          <w:i/>
          <w:iCs/>
        </w:rPr>
        <w:t>Staff_Yes</w:t>
      </w:r>
      <w:proofErr w:type="spellEnd"/>
      <w:r w:rsidR="009F732A" w:rsidRPr="009F732A">
        <w:rPr>
          <w:i/>
          <w:iCs/>
        </w:rPr>
        <w:t xml:space="preserve"> = False</w:t>
      </w:r>
      <w:r w:rsidR="009F732A">
        <w:t>), addressing neurodiversity (</w:t>
      </w:r>
      <w:r w:rsidR="009F732A" w:rsidRPr="009F732A">
        <w:rPr>
          <w:i/>
          <w:iCs/>
        </w:rPr>
        <w:t xml:space="preserve">Addresses </w:t>
      </w:r>
      <w:proofErr w:type="spellStart"/>
      <w:r w:rsidR="009F732A" w:rsidRPr="009F732A">
        <w:rPr>
          <w:i/>
          <w:iCs/>
        </w:rPr>
        <w:t>Neurodiversity_Yes</w:t>
      </w:r>
      <w:proofErr w:type="spellEnd"/>
      <w:r w:rsidR="009F732A" w:rsidRPr="009F732A">
        <w:rPr>
          <w:i/>
          <w:iCs/>
        </w:rPr>
        <w:t xml:space="preserve"> = True</w:t>
      </w:r>
      <w:r w:rsidR="009F732A">
        <w:t xml:space="preserve">), but not </w:t>
      </w:r>
      <w:bookmarkStart w:id="42" w:name="_Hlk126335443"/>
      <w:r w:rsidR="009F732A">
        <w:t>engaging in resume or profile screening (</w:t>
      </w:r>
      <w:r w:rsidR="009F732A" w:rsidRPr="009F732A">
        <w:rPr>
          <w:i/>
          <w:iCs/>
        </w:rPr>
        <w:t xml:space="preserve">Resume/Profile </w:t>
      </w:r>
      <w:proofErr w:type="spellStart"/>
      <w:r w:rsidR="009F732A" w:rsidRPr="009F732A">
        <w:rPr>
          <w:i/>
          <w:iCs/>
        </w:rPr>
        <w:t>Screening_Yes</w:t>
      </w:r>
      <w:proofErr w:type="spellEnd"/>
      <w:r w:rsidR="009F732A" w:rsidRPr="009F732A">
        <w:rPr>
          <w:i/>
          <w:iCs/>
        </w:rPr>
        <w:t xml:space="preserve"> = False</w:t>
      </w:r>
      <w:r w:rsidR="009F732A">
        <w:t>)</w:t>
      </w:r>
      <w:bookmarkEnd w:id="42"/>
      <w:r w:rsidR="009F732A">
        <w:t xml:space="preserve">. Two sets of characteristics </w:t>
      </w:r>
      <w:r w:rsidR="00C2711E">
        <w:t>appear</w:t>
      </w:r>
      <w:r w:rsidR="009F732A">
        <w:t xml:space="preserve"> most correlated to vendors not offering accommodations: </w:t>
      </w:r>
    </w:p>
    <w:p w14:paraId="49B45D07" w14:textId="2761A365" w:rsidR="009F732A" w:rsidRDefault="009F732A" w:rsidP="00DE7026">
      <w:pPr>
        <w:pStyle w:val="Para"/>
      </w:pPr>
    </w:p>
    <w:p w14:paraId="3AA00930" w14:textId="5A272F71" w:rsidR="009F732A" w:rsidRDefault="009F732A" w:rsidP="00DE7026">
      <w:pPr>
        <w:pStyle w:val="Para"/>
        <w:numPr>
          <w:ilvl w:val="0"/>
          <w:numId w:val="46"/>
        </w:numPr>
      </w:pPr>
      <w:r>
        <w:t>A lack of evidence of public accessibility staff (</w:t>
      </w:r>
      <w:r w:rsidRPr="009F732A">
        <w:rPr>
          <w:i/>
          <w:iCs/>
        </w:rPr>
        <w:t xml:space="preserve">Public Accessibility </w:t>
      </w:r>
      <w:proofErr w:type="spellStart"/>
      <w:r w:rsidRPr="009F732A">
        <w:rPr>
          <w:i/>
          <w:iCs/>
        </w:rPr>
        <w:t>Staff_Yes</w:t>
      </w:r>
      <w:proofErr w:type="spellEnd"/>
      <w:r w:rsidRPr="009F732A">
        <w:rPr>
          <w:i/>
          <w:iCs/>
        </w:rPr>
        <w:t xml:space="preserve"> = False</w:t>
      </w:r>
      <w:r>
        <w:t>) and failing to address neurodiversity (</w:t>
      </w:r>
      <w:r w:rsidRPr="009F732A">
        <w:rPr>
          <w:i/>
          <w:iCs/>
        </w:rPr>
        <w:t xml:space="preserve">Addresses </w:t>
      </w:r>
      <w:proofErr w:type="spellStart"/>
      <w:r w:rsidRPr="009F732A">
        <w:rPr>
          <w:i/>
          <w:iCs/>
        </w:rPr>
        <w:t>Neurodiversity_Yes</w:t>
      </w:r>
      <w:proofErr w:type="spellEnd"/>
      <w:r w:rsidRPr="009F732A">
        <w:rPr>
          <w:i/>
          <w:iCs/>
        </w:rPr>
        <w:t xml:space="preserve"> = </w:t>
      </w:r>
      <w:r>
        <w:rPr>
          <w:i/>
          <w:iCs/>
        </w:rPr>
        <w:t>False</w:t>
      </w:r>
      <w:r>
        <w:t>).</w:t>
      </w:r>
    </w:p>
    <w:p w14:paraId="2C53E9C1" w14:textId="3F2B50EB" w:rsidR="009F732A" w:rsidRDefault="009F732A" w:rsidP="00DE7026">
      <w:pPr>
        <w:pStyle w:val="Para"/>
        <w:numPr>
          <w:ilvl w:val="0"/>
          <w:numId w:val="46"/>
        </w:numPr>
      </w:pPr>
      <w:r>
        <w:t>A lack of evidence of public accessibility staff (</w:t>
      </w:r>
      <w:r w:rsidRPr="009F732A">
        <w:rPr>
          <w:i/>
          <w:iCs/>
        </w:rPr>
        <w:t xml:space="preserve">Public Accessibility </w:t>
      </w:r>
      <w:proofErr w:type="spellStart"/>
      <w:r w:rsidRPr="009F732A">
        <w:rPr>
          <w:i/>
          <w:iCs/>
        </w:rPr>
        <w:t>Staff_Yes</w:t>
      </w:r>
      <w:proofErr w:type="spellEnd"/>
      <w:r w:rsidRPr="009F732A">
        <w:rPr>
          <w:i/>
          <w:iCs/>
        </w:rPr>
        <w:t xml:space="preserve"> = False</w:t>
      </w:r>
      <w:r>
        <w:t>), addressing neurodiversity</w:t>
      </w:r>
      <w:r w:rsidR="00C2711E">
        <w:t xml:space="preserve"> (</w:t>
      </w:r>
      <w:r w:rsidR="00C2711E" w:rsidRPr="009F732A">
        <w:rPr>
          <w:i/>
          <w:iCs/>
        </w:rPr>
        <w:t xml:space="preserve">Addresses </w:t>
      </w:r>
      <w:proofErr w:type="spellStart"/>
      <w:r w:rsidR="00C2711E" w:rsidRPr="009F732A">
        <w:rPr>
          <w:i/>
          <w:iCs/>
        </w:rPr>
        <w:t>Neurodiversity_Yes</w:t>
      </w:r>
      <w:proofErr w:type="spellEnd"/>
      <w:r w:rsidR="00C2711E" w:rsidRPr="009F732A">
        <w:rPr>
          <w:i/>
          <w:iCs/>
        </w:rPr>
        <w:t xml:space="preserve"> = True</w:t>
      </w:r>
      <w:r w:rsidR="00C2711E">
        <w:t>), and offering</w:t>
      </w:r>
      <w:r w:rsidR="00C2711E" w:rsidRPr="00C2711E">
        <w:t xml:space="preserve"> resume or profile screening </w:t>
      </w:r>
      <w:r w:rsidR="00C2711E">
        <w:t xml:space="preserve">features </w:t>
      </w:r>
      <w:r w:rsidR="00C2711E" w:rsidRPr="00C2711E">
        <w:t>(</w:t>
      </w:r>
      <w:r w:rsidR="00C2711E" w:rsidRPr="00C2711E">
        <w:rPr>
          <w:i/>
          <w:iCs/>
        </w:rPr>
        <w:t xml:space="preserve">Resume/Profile </w:t>
      </w:r>
      <w:proofErr w:type="spellStart"/>
      <w:r w:rsidR="00C2711E" w:rsidRPr="00C2711E">
        <w:rPr>
          <w:i/>
          <w:iCs/>
        </w:rPr>
        <w:t>Screening_Yes</w:t>
      </w:r>
      <w:proofErr w:type="spellEnd"/>
      <w:r w:rsidR="00C2711E" w:rsidRPr="00C2711E">
        <w:rPr>
          <w:i/>
          <w:iCs/>
        </w:rPr>
        <w:t xml:space="preserve"> = True</w:t>
      </w:r>
      <w:r w:rsidR="00C2711E" w:rsidRPr="00C2711E">
        <w:t>)</w:t>
      </w:r>
      <w:r w:rsidR="00C2711E">
        <w:t>.</w:t>
      </w:r>
    </w:p>
    <w:p w14:paraId="725A93E4" w14:textId="17E88D17" w:rsidR="00C2711E" w:rsidRDefault="00C2711E" w:rsidP="00DE7026">
      <w:pPr>
        <w:pStyle w:val="Para"/>
      </w:pPr>
    </w:p>
    <w:p w14:paraId="2AA99BEC" w14:textId="79A31EED" w:rsidR="00D31CBC" w:rsidRPr="00B66700" w:rsidRDefault="00C2711E" w:rsidP="00DE7026">
      <w:pPr>
        <w:pStyle w:val="Para"/>
      </w:pPr>
      <w:r>
        <w:t xml:space="preserve">These observations should not be considered generalizable trends, rather </w:t>
      </w:r>
      <w:r w:rsidR="00FC2324">
        <w:t xml:space="preserve">they are </w:t>
      </w:r>
      <w:r>
        <w:t xml:space="preserve">concise summaries of characteristics of the </w:t>
      </w:r>
      <w:r w:rsidRPr="00C2711E">
        <w:t>examined vendors</w:t>
      </w:r>
      <w:r>
        <w:t xml:space="preserve"> in the context of whether the vendor offers accommodations along with AEDTs. </w:t>
      </w:r>
    </w:p>
    <w:sectPr w:rsidR="00D31CBC" w:rsidRPr="00B66700" w:rsidSect="00990441">
      <w:headerReference w:type="even" r:id="rId28"/>
      <w:headerReference w:type="default" r:id="rId29"/>
      <w:footerReference w:type="even" r:id="rId30"/>
      <w:footerReference w:type="defaul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h2022@outlook.com" w:date="2023-01-27T11:17:00Z" w:initials="p">
    <w:p w14:paraId="368CA8DF" w14:textId="77777777" w:rsidR="000A6D40" w:rsidRDefault="000A6D40" w:rsidP="009933CE">
      <w:pPr>
        <w:pStyle w:val="CommentText"/>
        <w:jc w:val="left"/>
      </w:pPr>
      <w:r>
        <w:rPr>
          <w:rStyle w:val="CommentReference"/>
        </w:rPr>
        <w:annotationRef/>
      </w:r>
      <w:r>
        <w:t>Ok phrasing?</w:t>
      </w:r>
    </w:p>
  </w:comment>
  <w:comment w:id="1" w:author="Melis Isabella Diken" w:date="2023-01-27T22:57:00Z" w:initials="MID">
    <w:p w14:paraId="5DFB584A" w14:textId="77777777" w:rsidR="00DC33D9" w:rsidRDefault="00DC33D9" w:rsidP="00A638F4">
      <w:pPr>
        <w:jc w:val="left"/>
      </w:pPr>
      <w:r>
        <w:rPr>
          <w:rStyle w:val="CommentReference"/>
        </w:rPr>
        <w:annotationRef/>
      </w:r>
      <w:r>
        <w:rPr>
          <w:sz w:val="20"/>
        </w:rPr>
        <w:t>I believe the phasing is ok but happy to hear other wise!</w:t>
      </w:r>
    </w:p>
  </w:comment>
  <w:comment w:id="2" w:author="patrickh2022@outlook.com" w:date="2023-01-27T19:40:00Z" w:initials="p">
    <w:p w14:paraId="675EC7AC" w14:textId="78C01985" w:rsidR="004C5EAB" w:rsidRDefault="004C5EAB" w:rsidP="00091178">
      <w:pPr>
        <w:pStyle w:val="CommentText"/>
        <w:jc w:val="left"/>
      </w:pPr>
      <w:r>
        <w:rPr>
          <w:rStyle w:val="CommentReference"/>
        </w:rPr>
        <w:annotationRef/>
      </w:r>
      <w:r>
        <w:t>Good for a figure</w:t>
      </w:r>
    </w:p>
  </w:comment>
  <w:comment w:id="3" w:author="Melis Isabella Diken" w:date="2023-01-27T22:59:00Z" w:initials="MID">
    <w:p w14:paraId="7C9FE95E" w14:textId="77777777" w:rsidR="00DC33D9" w:rsidRDefault="00DC33D9" w:rsidP="001A469F">
      <w:pPr>
        <w:jc w:val="left"/>
      </w:pPr>
      <w:r>
        <w:rPr>
          <w:rStyle w:val="CommentReference"/>
        </w:rPr>
        <w:annotationRef/>
      </w:r>
      <w:r>
        <w:rPr>
          <w:sz w:val="20"/>
        </w:rPr>
        <w:t xml:space="preserve">Screenshot in the references  </w:t>
      </w:r>
    </w:p>
  </w:comment>
  <w:comment w:id="15" w:author="patrickh2022@outlook.com" w:date="2023-01-27T10:33:00Z" w:initials="p">
    <w:p w14:paraId="37F73428" w14:textId="2A48C6FB" w:rsidR="002941F9" w:rsidRDefault="00912B96" w:rsidP="0093481B">
      <w:pPr>
        <w:pStyle w:val="CommentText"/>
        <w:jc w:val="left"/>
      </w:pPr>
      <w:r>
        <w:rPr>
          <w:rStyle w:val="CommentReference"/>
        </w:rPr>
        <w:annotationRef/>
      </w:r>
      <w:r w:rsidR="002941F9">
        <w:t>Melis - are you ok with this?</w:t>
      </w:r>
    </w:p>
  </w:comment>
  <w:comment w:id="16" w:author="Melis Isabella Diken" w:date="2023-01-27T22:12:00Z" w:initials="MID">
    <w:p w14:paraId="350CA3FB" w14:textId="77777777" w:rsidR="00DC33D9" w:rsidRDefault="00DC33D9" w:rsidP="001B36DE">
      <w:pPr>
        <w:jc w:val="left"/>
      </w:pPr>
      <w:r>
        <w:rPr>
          <w:rStyle w:val="CommentReference"/>
        </w:rPr>
        <w:annotationRef/>
      </w:r>
      <w:r>
        <w:rPr>
          <w:sz w:val="20"/>
        </w:rPr>
        <w:t>I’m ok with this!</w:t>
      </w:r>
    </w:p>
  </w:comment>
  <w:comment w:id="17" w:author="patrickh2022@outlook.com" w:date="2023-01-28T09:16:00Z" w:initials="p">
    <w:p w14:paraId="1FEAD5A8" w14:textId="77777777" w:rsidR="00F3369C" w:rsidRDefault="00F3369C" w:rsidP="0005450D">
      <w:pPr>
        <w:pStyle w:val="CommentText"/>
        <w:jc w:val="left"/>
      </w:pPr>
      <w:r>
        <w:rPr>
          <w:rStyle w:val="CommentReference"/>
        </w:rPr>
        <w:annotationRef/>
      </w:r>
      <w:r>
        <w:t>Initial submission has to be anonymized ...</w:t>
      </w:r>
    </w:p>
  </w:comment>
  <w:comment w:id="22" w:author="Melis Isabella Diken" w:date="2023-02-02T19:57:00Z" w:initials="MD">
    <w:p w14:paraId="55F35019" w14:textId="77777777" w:rsidR="008475AA" w:rsidRDefault="008475AA" w:rsidP="00E14E3F">
      <w:pPr>
        <w:jc w:val="left"/>
      </w:pPr>
      <w:r>
        <w:rPr>
          <w:rStyle w:val="CommentReference"/>
        </w:rPr>
        <w:annotationRef/>
      </w:r>
      <w:r>
        <w:rPr>
          <w:sz w:val="20"/>
        </w:rPr>
        <w:t>Should we also discuss the different stereotype of neurodiverity vs physical disabilities?</w:t>
      </w:r>
    </w:p>
  </w:comment>
  <w:comment w:id="23" w:author="patrickh2022@outlook.com" w:date="2023-02-02T20:49:00Z" w:initials="p">
    <w:p w14:paraId="687EE3F6" w14:textId="77777777" w:rsidR="00345F52" w:rsidRDefault="00345F52" w:rsidP="00E4494D">
      <w:pPr>
        <w:pStyle w:val="CommentText"/>
        <w:jc w:val="left"/>
      </w:pPr>
      <w:r>
        <w:rPr>
          <w:rStyle w:val="CommentReference"/>
        </w:rPr>
        <w:annotationRef/>
      </w:r>
      <w:r>
        <w:t xml:space="preserve">I tried, feel free to edit directly.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8CA8DF" w15:done="1"/>
  <w15:commentEx w15:paraId="5DFB584A" w15:paraIdParent="368CA8DF" w15:done="1"/>
  <w15:commentEx w15:paraId="675EC7AC" w15:done="1"/>
  <w15:commentEx w15:paraId="7C9FE95E" w15:paraIdParent="675EC7AC" w15:done="1"/>
  <w15:commentEx w15:paraId="37F73428" w15:done="1"/>
  <w15:commentEx w15:paraId="350CA3FB" w15:paraIdParent="37F73428" w15:done="1"/>
  <w15:commentEx w15:paraId="1FEAD5A8" w15:done="1"/>
  <w15:commentEx w15:paraId="55F35019" w15:done="1"/>
  <w15:commentEx w15:paraId="687EE3F6" w15:paraIdParent="55F3501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E314C" w16cex:dateUtc="2023-01-27T16:17:00Z"/>
  <w16cex:commentExtensible w16cex:durableId="277ED54A" w16cex:dateUtc="2023-01-28T03:57:00Z"/>
  <w16cex:commentExtensible w16cex:durableId="277EA737" w16cex:dateUtc="2023-01-28T00:40:00Z"/>
  <w16cex:commentExtensible w16cex:durableId="277ED5D6" w16cex:dateUtc="2023-01-28T03:59:00Z"/>
  <w16cex:commentExtensible w16cex:durableId="277E26EE" w16cex:dateUtc="2023-01-27T15:33:00Z"/>
  <w16cex:commentExtensible w16cex:durableId="277ECAB5" w16cex:dateUtc="2023-01-28T03:12:00Z"/>
  <w16cex:commentExtensible w16cex:durableId="277F666B" w16cex:dateUtc="2023-01-28T14:16:00Z"/>
  <w16cex:commentExtensible w16cex:durableId="2786942D" w16cex:dateUtc="2023-02-03T00:57:00Z"/>
  <w16cex:commentExtensible w16cex:durableId="2786A058" w16cex:dateUtc="2023-02-03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8CA8DF" w16cid:durableId="277E314C"/>
  <w16cid:commentId w16cid:paraId="5DFB584A" w16cid:durableId="277ED54A"/>
  <w16cid:commentId w16cid:paraId="675EC7AC" w16cid:durableId="277EA737"/>
  <w16cid:commentId w16cid:paraId="7C9FE95E" w16cid:durableId="277ED5D6"/>
  <w16cid:commentId w16cid:paraId="37F73428" w16cid:durableId="277E26EE"/>
  <w16cid:commentId w16cid:paraId="350CA3FB" w16cid:durableId="277ECAB5"/>
  <w16cid:commentId w16cid:paraId="1FEAD5A8" w16cid:durableId="277F666B"/>
  <w16cid:commentId w16cid:paraId="55F35019" w16cid:durableId="2786942D"/>
  <w16cid:commentId w16cid:paraId="687EE3F6" w16cid:durableId="2786A0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AC0B3" w14:textId="77777777" w:rsidR="00F555DD" w:rsidRDefault="00F555DD" w:rsidP="005B434B">
      <w:pPr>
        <w:spacing w:line="240" w:lineRule="auto"/>
      </w:pPr>
      <w:r>
        <w:separator/>
      </w:r>
    </w:p>
  </w:endnote>
  <w:endnote w:type="continuationSeparator" w:id="0">
    <w:p w14:paraId="0197BF04" w14:textId="77777777" w:rsidR="00F555DD" w:rsidRDefault="00F555DD" w:rsidP="005B4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nux Libertine">
    <w:altName w:val="Cambria"/>
    <w:charset w:val="00"/>
    <w:family w:val="auto"/>
    <w:pitch w:val="variable"/>
    <w:sig w:usb0="E0000AFF" w:usb1="5200E5FB" w:usb2="02000020" w:usb3="00000000" w:csb0="000001B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55566"/>
      <w:docPartObj>
        <w:docPartGallery w:val="Page Numbers (Bottom of Page)"/>
        <w:docPartUnique/>
      </w:docPartObj>
    </w:sdtPr>
    <w:sdtEndPr>
      <w:rPr>
        <w:noProof/>
      </w:rPr>
    </w:sdtEndPr>
    <w:sdtContent>
      <w:p w14:paraId="03890DBB" w14:textId="1CC46D60"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6D7636" w14:textId="77777777" w:rsidR="00990441" w:rsidRDefault="009904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86C6" w14:textId="77777777" w:rsidR="00894B43" w:rsidRDefault="00737F1F" w:rsidP="00894B43">
    <w:pPr>
      <w:pStyle w:val="Footer"/>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598647"/>
      <w:docPartObj>
        <w:docPartGallery w:val="Page Numbers (Bottom of Page)"/>
        <w:docPartUnique/>
      </w:docPartObj>
    </w:sdtPr>
    <w:sdtEndPr>
      <w:rPr>
        <w:noProof/>
      </w:rPr>
    </w:sdtEndPr>
    <w:sdtContent>
      <w:p w14:paraId="19C96CB9" w14:textId="34EDF3D1" w:rsidR="00990441" w:rsidRDefault="00990441" w:rsidP="00990441">
        <w:pPr>
          <w:pStyle w:val="Footer"/>
          <w:jc w:val="left"/>
        </w:pPr>
        <w:r>
          <w:rPr>
            <w:noProof/>
          </w:rPr>
          <mc:AlternateContent>
            <mc:Choice Requires="wps">
              <w:drawing>
                <wp:anchor distT="0" distB="0" distL="114300" distR="114300" simplePos="0" relativeHeight="251659264" behindDoc="0" locked="0" layoutInCell="1" allowOverlap="1" wp14:anchorId="27AF5A1D" wp14:editId="66C6E7AA">
                  <wp:simplePos x="0" y="0"/>
                  <wp:positionH relativeFrom="column">
                    <wp:posOffset>0</wp:posOffset>
                  </wp:positionH>
                  <wp:positionV relativeFrom="paragraph">
                    <wp:posOffset>51435</wp:posOffset>
                  </wp:positionV>
                  <wp:extent cx="544830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44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26257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05pt" to="42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" strokecolor="black [3200]" strokeweight=".5pt">
                  <v:stroke joinstyle="miter"/>
                </v:line>
              </w:pict>
            </mc:Fallback>
          </mc:AlternateContent>
        </w:r>
      </w:p>
      <w:p w14:paraId="359A749D" w14:textId="3D7DAFAE" w:rsidR="00990441" w:rsidRDefault="00990441" w:rsidP="00990441">
        <w:pPr>
          <w:pStyle w:val="Footer"/>
          <w:jc w:val="left"/>
        </w:pPr>
        <w:r>
          <w:t>Permission to make digital or hard copies of all or part of this work for personal or classroom use is granted without fee</w:t>
        </w:r>
      </w:p>
      <w:p w14:paraId="01786D20" w14:textId="77777777" w:rsidR="00990441" w:rsidRDefault="00990441" w:rsidP="00990441">
        <w:pPr>
          <w:pStyle w:val="Footer"/>
          <w:jc w:val="left"/>
        </w:pPr>
        <w:r>
          <w:t>provided that copies are not made or distributed for profit or commercial advantage and that copies bear this notice and</w:t>
        </w:r>
      </w:p>
      <w:p w14:paraId="03FF200C" w14:textId="77777777" w:rsidR="00990441" w:rsidRDefault="00990441" w:rsidP="00990441">
        <w:pPr>
          <w:pStyle w:val="Footer"/>
          <w:jc w:val="left"/>
        </w:pPr>
        <w:r>
          <w:t>the full citation on the first page. Copyrights for components of this work owned by others than ACM must be honored.</w:t>
        </w:r>
      </w:p>
      <w:p w14:paraId="6D7D2168" w14:textId="77777777" w:rsidR="00990441" w:rsidRDefault="00990441" w:rsidP="00990441">
        <w:pPr>
          <w:pStyle w:val="Footer"/>
          <w:jc w:val="left"/>
        </w:pPr>
        <w:r>
          <w:t>Abstracting with credit is permitted. To copy otherwise, or republish, to post on servers or to redistribute to lists, requires</w:t>
        </w:r>
      </w:p>
      <w:p w14:paraId="74778F31" w14:textId="77777777" w:rsidR="00990441" w:rsidRDefault="00990441" w:rsidP="00990441">
        <w:pPr>
          <w:pStyle w:val="Footer"/>
          <w:jc w:val="left"/>
        </w:pPr>
        <w:r>
          <w:t>prior specific permission and/or a fee. Request permissions from permissions@acm.org.</w:t>
        </w:r>
      </w:p>
      <w:p w14:paraId="29BD47DC" w14:textId="77777777" w:rsidR="00990441" w:rsidRDefault="00990441" w:rsidP="00990441">
        <w:pPr>
          <w:pStyle w:val="Footer"/>
          <w:jc w:val="left"/>
        </w:pPr>
        <w:r>
          <w:t>FAccTML ’23, June 12–15, 2023, Chicago, IL</w:t>
        </w:r>
      </w:p>
      <w:p w14:paraId="5D7A7C8A" w14:textId="77777777" w:rsidR="00990441" w:rsidRDefault="00990441" w:rsidP="00990441">
        <w:pPr>
          <w:pStyle w:val="Footer"/>
          <w:jc w:val="left"/>
        </w:pPr>
        <w:r>
          <w:t>© 2023 Association for Computing Machinery.</w:t>
        </w:r>
      </w:p>
      <w:p w14:paraId="3F08AE1F" w14:textId="77777777" w:rsidR="00990441" w:rsidRDefault="00990441" w:rsidP="00990441">
        <w:pPr>
          <w:pStyle w:val="Footer"/>
          <w:jc w:val="left"/>
        </w:pPr>
        <w:r>
          <w:t>ACM ISBN 978-1-4503-XXXX-X/18/06. . . $15.00</w:t>
        </w:r>
      </w:p>
      <w:p w14:paraId="6E21A0FD" w14:textId="143A9951" w:rsidR="00990441" w:rsidRDefault="00990441" w:rsidP="00990441">
        <w:pPr>
          <w:pStyle w:val="Footer"/>
          <w:jc w:val="left"/>
        </w:pPr>
        <w:r>
          <w:t>https://doi.org/XXXXXXX.XXXXXXX</w:t>
        </w:r>
      </w:p>
      <w:p w14:paraId="20C95EBC" w14:textId="77777777" w:rsidR="00990441" w:rsidRDefault="00990441">
        <w:pPr>
          <w:pStyle w:val="Footer"/>
          <w:jc w:val="center"/>
        </w:pPr>
      </w:p>
      <w:p w14:paraId="62DE67FA" w14:textId="3FEA764E" w:rsidR="00990441" w:rsidRDefault="009904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D5CB6D" w14:textId="77777777" w:rsidR="001E2D0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F2D4D" w14:textId="77777777" w:rsidR="00F555DD" w:rsidRDefault="00F555DD" w:rsidP="005B434B">
      <w:pPr>
        <w:spacing w:line="240" w:lineRule="auto"/>
      </w:pPr>
      <w:r>
        <w:separator/>
      </w:r>
    </w:p>
  </w:footnote>
  <w:footnote w:type="continuationSeparator" w:id="0">
    <w:p w14:paraId="1A6EFA70" w14:textId="77777777" w:rsidR="00F555DD" w:rsidRDefault="00F555DD" w:rsidP="005B434B">
      <w:pPr>
        <w:spacing w:line="240" w:lineRule="auto"/>
      </w:pPr>
      <w:r>
        <w:continuationSeparator/>
      </w:r>
    </w:p>
  </w:footnote>
  <w:footnote w:id="1">
    <w:p w14:paraId="5DDABE5B" w14:textId="58B4E5F4" w:rsidR="005958C0" w:rsidRPr="0085485F" w:rsidRDefault="005958C0">
      <w:pPr>
        <w:pStyle w:val="FootnoteText"/>
        <w:rPr>
          <w:sz w:val="20"/>
          <w:szCs w:val="20"/>
        </w:rPr>
      </w:pPr>
      <w:r w:rsidRPr="0085485F">
        <w:rPr>
          <w:rStyle w:val="FootnoteReference"/>
          <w:sz w:val="20"/>
          <w:szCs w:val="20"/>
        </w:rPr>
        <w:footnoteRef/>
      </w:r>
      <w:r w:rsidRPr="0085485F">
        <w:rPr>
          <w:sz w:val="20"/>
          <w:szCs w:val="20"/>
        </w:rPr>
        <w:t xml:space="preserve"> </w:t>
      </w:r>
      <w:r w:rsidR="006A3453" w:rsidRPr="0085485F">
        <w:rPr>
          <w:sz w:val="20"/>
          <w:szCs w:val="20"/>
        </w:rPr>
        <w:t xml:space="preserve">An AEDT can be defined as </w:t>
      </w:r>
      <w:r w:rsidR="00D250AD">
        <w:rPr>
          <w:sz w:val="20"/>
          <w:szCs w:val="20"/>
        </w:rPr>
        <w:t>“</w:t>
      </w:r>
      <w:r w:rsidR="006A3453" w:rsidRPr="0085485F">
        <w:rPr>
          <w:sz w:val="20"/>
          <w:szCs w:val="20"/>
        </w:rPr>
        <w:t>any computational process, derived from machine learning, statistical modeling, data analytics, or artificial intelligence, that issues simplified output, including a score, classification, or recommendation, that is used to substantially assist or replace discretionary decision making for making employment decisions that impact natural persons</w:t>
      </w:r>
      <w:proofErr w:type="gramStart"/>
      <w:r w:rsidR="006A3453" w:rsidRPr="0085485F">
        <w:rPr>
          <w:sz w:val="20"/>
          <w:szCs w:val="20"/>
        </w:rPr>
        <w:t>.”[</w:t>
      </w:r>
      <w:proofErr w:type="gramEnd"/>
      <w:r w:rsidR="00B66700" w:rsidRPr="0085485F">
        <w:rPr>
          <w:sz w:val="20"/>
          <w:szCs w:val="20"/>
        </w:rPr>
        <w:t>6</w:t>
      </w:r>
      <w:r w:rsidR="006A3453" w:rsidRPr="0085485F">
        <w:rPr>
          <w:sz w:val="20"/>
          <w:szCs w:val="20"/>
        </w:rPr>
        <w:t>]</w:t>
      </w:r>
    </w:p>
  </w:footnote>
  <w:footnote w:id="2">
    <w:p w14:paraId="0F546389" w14:textId="49D133A0" w:rsidR="006B031E" w:rsidRPr="0085485F" w:rsidRDefault="006B031E" w:rsidP="00981E2D">
      <w:pPr>
        <w:pStyle w:val="FootnoteText"/>
        <w:jc w:val="left"/>
        <w:rPr>
          <w:sz w:val="20"/>
          <w:szCs w:val="20"/>
        </w:rPr>
      </w:pPr>
      <w:r w:rsidRPr="0085485F">
        <w:rPr>
          <w:rStyle w:val="FootnoteReference"/>
          <w:sz w:val="20"/>
          <w:szCs w:val="20"/>
        </w:rPr>
        <w:footnoteRef/>
      </w:r>
      <w:r w:rsidR="00981E2D" w:rsidRPr="0085485F">
        <w:rPr>
          <w:sz w:val="20"/>
          <w:szCs w:val="20"/>
        </w:rPr>
        <w:t xml:space="preserve"> </w:t>
      </w:r>
      <w:r w:rsidRPr="0085485F">
        <w:rPr>
          <w:sz w:val="20"/>
          <w:szCs w:val="20"/>
        </w:rPr>
        <w:t xml:space="preserve">Reasonable </w:t>
      </w:r>
      <w:r w:rsidR="00981E2D" w:rsidRPr="0085485F">
        <w:rPr>
          <w:sz w:val="20"/>
          <w:szCs w:val="20"/>
        </w:rPr>
        <w:t>accommodations in the context of AEDTs typically involve alternate screening, evaluation</w:t>
      </w:r>
      <w:r w:rsidR="00E52603">
        <w:rPr>
          <w:sz w:val="20"/>
          <w:szCs w:val="20"/>
        </w:rPr>
        <w:t>,</w:t>
      </w:r>
      <w:r w:rsidR="00981E2D" w:rsidRPr="0085485F">
        <w:rPr>
          <w:sz w:val="20"/>
          <w:szCs w:val="20"/>
        </w:rPr>
        <w:t xml:space="preserve"> or interview processes for those with disabilities</w:t>
      </w:r>
      <w:r w:rsidR="00F0766F">
        <w:rPr>
          <w:sz w:val="20"/>
          <w:szCs w:val="20"/>
        </w:rPr>
        <w:t>, sometimes referred to as “opt-out” processes.</w:t>
      </w:r>
      <w:r w:rsidR="00981E2D" w:rsidRPr="0085485F">
        <w:rPr>
          <w:sz w:val="20"/>
          <w:szCs w:val="20"/>
        </w:rPr>
        <w:t xml:space="preserve">  </w:t>
      </w:r>
    </w:p>
  </w:footnote>
  <w:footnote w:id="3">
    <w:p w14:paraId="4BD29CB2" w14:textId="22F915CB" w:rsidR="005958C0" w:rsidRPr="00E9603E" w:rsidRDefault="005958C0">
      <w:pPr>
        <w:pStyle w:val="FootnoteText"/>
        <w:rPr>
          <w:sz w:val="18"/>
          <w:szCs w:val="18"/>
        </w:rPr>
      </w:pPr>
      <w:r w:rsidRPr="0085485F">
        <w:rPr>
          <w:rStyle w:val="FootnoteReference"/>
          <w:sz w:val="20"/>
          <w:szCs w:val="20"/>
        </w:rPr>
        <w:footnoteRef/>
      </w:r>
      <w:r w:rsidRPr="0085485F">
        <w:rPr>
          <w:sz w:val="20"/>
          <w:szCs w:val="20"/>
        </w:rPr>
        <w:t xml:space="preserve"> </w:t>
      </w:r>
      <w:r w:rsidR="006A3453" w:rsidRPr="0085485F">
        <w:rPr>
          <w:sz w:val="20"/>
          <w:szCs w:val="20"/>
        </w:rPr>
        <w:t>Screen</w:t>
      </w:r>
      <w:r w:rsidR="009D56BB">
        <w:rPr>
          <w:sz w:val="20"/>
          <w:szCs w:val="20"/>
        </w:rPr>
        <w:t>-</w:t>
      </w:r>
      <w:r w:rsidR="006A3453" w:rsidRPr="0085485F">
        <w:rPr>
          <w:sz w:val="20"/>
          <w:szCs w:val="20"/>
        </w:rPr>
        <w:t>out discrimination occurs when “</w:t>
      </w:r>
      <w:r w:rsidR="00F079EF" w:rsidRPr="0085485F">
        <w:rPr>
          <w:sz w:val="20"/>
          <w:szCs w:val="20"/>
        </w:rPr>
        <w:t>a disability prevents a job applicant or employee from meeting—or lowers their performance on—a selection criterion, and the applicant or employee loses a job opportunity as a result</w:t>
      </w:r>
      <w:proofErr w:type="gramStart"/>
      <w:r w:rsidR="00F079EF" w:rsidRPr="0085485F">
        <w:rPr>
          <w:sz w:val="20"/>
          <w:szCs w:val="20"/>
        </w:rPr>
        <w:t>.</w:t>
      </w:r>
      <w:r w:rsidR="006A3453" w:rsidRPr="0085485F">
        <w:rPr>
          <w:sz w:val="20"/>
          <w:szCs w:val="20"/>
        </w:rPr>
        <w:t>”[</w:t>
      </w:r>
      <w:proofErr w:type="gramEnd"/>
      <w:r w:rsidR="00F079EF" w:rsidRPr="0085485F">
        <w:rPr>
          <w:sz w:val="20"/>
          <w:szCs w:val="20"/>
        </w:rPr>
        <w:t>3</w:t>
      </w:r>
      <w:r w:rsidR="006A3453" w:rsidRPr="0085485F">
        <w:rPr>
          <w:sz w:val="20"/>
          <w:szCs w:val="20"/>
        </w:rPr>
        <w:t>]</w:t>
      </w:r>
      <w:r w:rsidR="00F079EF" w:rsidRPr="0085485F">
        <w:rPr>
          <w:sz w:val="20"/>
          <w:szCs w:val="20"/>
        </w:rPr>
        <w:t xml:space="preserve"> Crucially, screen out can arise from physical mechanisms, interface designs, or other features that present unfair difficulties for those with disabilities. Even if vendors somehow attain demographic parity in </w:t>
      </w:r>
      <w:r w:rsidR="003A4D76" w:rsidRPr="0085485F">
        <w:rPr>
          <w:sz w:val="20"/>
          <w:szCs w:val="20"/>
        </w:rPr>
        <w:t xml:space="preserve">employment </w:t>
      </w:r>
      <w:r w:rsidR="00F079EF" w:rsidRPr="0085485F">
        <w:rPr>
          <w:sz w:val="20"/>
          <w:szCs w:val="20"/>
        </w:rPr>
        <w:t>assessment scores, screen</w:t>
      </w:r>
      <w:r w:rsidR="009D56BB">
        <w:rPr>
          <w:sz w:val="20"/>
          <w:szCs w:val="20"/>
        </w:rPr>
        <w:t>-</w:t>
      </w:r>
      <w:r w:rsidR="00F079EF" w:rsidRPr="0085485F">
        <w:rPr>
          <w:sz w:val="20"/>
          <w:szCs w:val="20"/>
        </w:rPr>
        <w:t xml:space="preserve">out risks may not be </w:t>
      </w:r>
      <w:r w:rsidR="00614B79" w:rsidRPr="0085485F">
        <w:rPr>
          <w:sz w:val="20"/>
          <w:szCs w:val="20"/>
        </w:rPr>
        <w:t>adequately mitigated</w:t>
      </w:r>
      <w:r w:rsidR="00F079EF" w:rsidRPr="0085485F">
        <w:rPr>
          <w:sz w:val="20"/>
          <w:szCs w:val="20"/>
        </w:rPr>
        <w:t xml:space="preserve">. </w:t>
      </w:r>
    </w:p>
  </w:footnote>
  <w:footnote w:id="4">
    <w:p w14:paraId="602BFDF9" w14:textId="21C301D5" w:rsidR="0060333F" w:rsidRPr="0085485F" w:rsidRDefault="0060333F">
      <w:pPr>
        <w:pStyle w:val="FootnoteText"/>
        <w:rPr>
          <w:sz w:val="20"/>
          <w:szCs w:val="20"/>
        </w:rPr>
      </w:pPr>
      <w:r w:rsidRPr="0085485F">
        <w:rPr>
          <w:rStyle w:val="FootnoteReference"/>
          <w:sz w:val="20"/>
          <w:szCs w:val="20"/>
        </w:rPr>
        <w:footnoteRef/>
      </w:r>
      <w:r w:rsidRPr="0085485F">
        <w:rPr>
          <w:sz w:val="20"/>
          <w:szCs w:val="20"/>
        </w:rPr>
        <w:t xml:space="preserve"> Results and guidance are validated, in part, by the author’s experience as a job seeker with a disability.</w:t>
      </w:r>
      <w:r w:rsidR="009A6D22" w:rsidRPr="0085485F">
        <w:rPr>
          <w:sz w:val="20"/>
          <w:szCs w:val="20"/>
        </w:rPr>
        <w:t xml:space="preserve"> </w:t>
      </w:r>
    </w:p>
  </w:footnote>
  <w:footnote w:id="5">
    <w:p w14:paraId="54FFF797" w14:textId="2EAB97D6" w:rsidR="009A6D22" w:rsidRPr="00E9603E" w:rsidRDefault="009A6D22">
      <w:pPr>
        <w:pStyle w:val="FootnoteText"/>
        <w:rPr>
          <w:sz w:val="18"/>
          <w:szCs w:val="18"/>
        </w:rPr>
      </w:pPr>
      <w:r w:rsidRPr="0085485F">
        <w:rPr>
          <w:rStyle w:val="FootnoteReference"/>
          <w:sz w:val="20"/>
          <w:szCs w:val="20"/>
        </w:rPr>
        <w:footnoteRef/>
      </w:r>
      <w:r w:rsidR="0085485F" w:rsidRPr="0085485F">
        <w:rPr>
          <w:sz w:val="20"/>
          <w:szCs w:val="20"/>
        </w:rPr>
        <w:t xml:space="preserve"> </w:t>
      </w:r>
      <w:r w:rsidRPr="0085485F">
        <w:rPr>
          <w:sz w:val="20"/>
          <w:szCs w:val="20"/>
        </w:rPr>
        <w:t xml:space="preserve">A single </w:t>
      </w:r>
      <w:r w:rsidR="00F0698E" w:rsidRPr="0085485F">
        <w:rPr>
          <w:sz w:val="20"/>
          <w:szCs w:val="20"/>
        </w:rPr>
        <w:t>vendor</w:t>
      </w:r>
      <w:r w:rsidRPr="0085485F">
        <w:rPr>
          <w:sz w:val="20"/>
          <w:szCs w:val="20"/>
        </w:rPr>
        <w:t xml:space="preserve"> in the study employees over 250,000 people, while another’s public customer list includes an employer of </w:t>
      </w:r>
      <w:r w:rsidR="00F23EDA" w:rsidRPr="0085485F">
        <w:rPr>
          <w:sz w:val="20"/>
          <w:szCs w:val="20"/>
        </w:rPr>
        <w:t xml:space="preserve">over </w:t>
      </w:r>
      <w:r w:rsidRPr="0085485F">
        <w:rPr>
          <w:sz w:val="20"/>
          <w:szCs w:val="20"/>
        </w:rPr>
        <w:t xml:space="preserve">700,000, and </w:t>
      </w:r>
      <w:r w:rsidR="00E3529B" w:rsidRPr="0085485F">
        <w:rPr>
          <w:sz w:val="20"/>
          <w:szCs w:val="20"/>
        </w:rPr>
        <w:t xml:space="preserve">several </w:t>
      </w:r>
      <w:r w:rsidRPr="0085485F">
        <w:rPr>
          <w:sz w:val="20"/>
          <w:szCs w:val="20"/>
        </w:rPr>
        <w:t xml:space="preserve">additional top worldwide employers.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4A3B" w14:textId="25B8A7CC" w:rsidR="00990441" w:rsidRPr="00990441" w:rsidRDefault="00990441">
    <w:pPr>
      <w:pStyle w:val="Header"/>
      <w:rPr>
        <w:sz w:val="22"/>
      </w:rPr>
    </w:pPr>
    <w:r w:rsidRPr="00990441">
      <w:rPr>
        <w:sz w:val="22"/>
      </w:rPr>
      <w:t>FAccTML ’23, June 12–15, 2023, Chicago, IL</w:t>
    </w:r>
    <w:r>
      <w:rPr>
        <w:sz w:val="22"/>
      </w:rPr>
      <w:t xml:space="preserve">                                                    </w:t>
    </w:r>
    <w:r w:rsidR="00430571">
      <w:rPr>
        <w:sz w:val="22"/>
      </w:rPr>
      <w:t>Anon 1</w:t>
    </w:r>
    <w:r>
      <w:rPr>
        <w:sz w:val="22"/>
      </w:rPr>
      <w:t xml:space="preserve"> and</w:t>
    </w:r>
    <w:r w:rsidR="00430571">
      <w:rPr>
        <w:sz w:val="22"/>
      </w:rPr>
      <w:t xml:space="preserve"> Anon 2</w:t>
    </w:r>
    <w:r>
      <w:rPr>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440E" w14:textId="627F2477" w:rsidR="00E90D0B" w:rsidRPr="00990441" w:rsidRDefault="00990441" w:rsidP="00E90D0B">
    <w:pPr>
      <w:pStyle w:val="Header"/>
      <w:jc w:val="right"/>
      <w:rPr>
        <w:sz w:val="22"/>
      </w:rPr>
    </w:pPr>
    <w:r w:rsidRPr="00990441">
      <w:rPr>
        <w:sz w:val="22"/>
      </w:rPr>
      <w:t>Critical Examination of AEDTs</w:t>
    </w:r>
    <w:r>
      <w:rPr>
        <w:sz w:val="22"/>
      </w:rPr>
      <w:t xml:space="preserve">                                 </w:t>
    </w:r>
    <w:r w:rsidRPr="00990441">
      <w:rPr>
        <w:sz w:val="22"/>
      </w:rPr>
      <w:t>FAccTML ’23, June 12–15, 2023, Chicago, 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A7E3942"/>
    <w:multiLevelType w:val="hybridMultilevel"/>
    <w:tmpl w:val="8C56675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0ED654B8"/>
    <w:multiLevelType w:val="hybridMultilevel"/>
    <w:tmpl w:val="CB6EF29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5" w15:restartNumberingAfterBreak="0">
    <w:nsid w:val="18D67E22"/>
    <w:multiLevelType w:val="hybridMultilevel"/>
    <w:tmpl w:val="4608FA3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20435D59"/>
    <w:multiLevelType w:val="multilevel"/>
    <w:tmpl w:val="540CD82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4AA432D"/>
    <w:multiLevelType w:val="hybridMultilevel"/>
    <w:tmpl w:val="93768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9"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36756063"/>
    <w:multiLevelType w:val="multilevel"/>
    <w:tmpl w:val="07720916"/>
    <w:lvl w:ilvl="0">
      <w:start w:val="1"/>
      <w:numFmt w:val="decimal"/>
      <w:pStyle w:val="Head2"/>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5" w15:restartNumberingAfterBreak="0">
    <w:nsid w:val="42155A36"/>
    <w:multiLevelType w:val="hybridMultilevel"/>
    <w:tmpl w:val="3D0C409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6"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8"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15:restartNumberingAfterBreak="0">
    <w:nsid w:val="5420067B"/>
    <w:multiLevelType w:val="hybridMultilevel"/>
    <w:tmpl w:val="9B0E111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0"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4"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37"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114326026">
    <w:abstractNumId w:val="10"/>
  </w:num>
  <w:num w:numId="2" w16cid:durableId="225070323">
    <w:abstractNumId w:val="39"/>
  </w:num>
  <w:num w:numId="3" w16cid:durableId="1749185680">
    <w:abstractNumId w:val="33"/>
  </w:num>
  <w:num w:numId="4" w16cid:durableId="38213656">
    <w:abstractNumId w:val="11"/>
  </w:num>
  <w:num w:numId="5" w16cid:durableId="1088649293">
    <w:abstractNumId w:val="21"/>
  </w:num>
  <w:num w:numId="6" w16cid:durableId="1654797753">
    <w:abstractNumId w:val="24"/>
  </w:num>
  <w:num w:numId="7" w16cid:durableId="91900830">
    <w:abstractNumId w:val="36"/>
  </w:num>
  <w:num w:numId="8" w16cid:durableId="1267270233">
    <w:abstractNumId w:val="18"/>
  </w:num>
  <w:num w:numId="9" w16cid:durableId="500196240">
    <w:abstractNumId w:val="27"/>
  </w:num>
  <w:num w:numId="10" w16cid:durableId="370813764">
    <w:abstractNumId w:val="40"/>
  </w:num>
  <w:num w:numId="11" w16cid:durableId="997733930">
    <w:abstractNumId w:val="23"/>
  </w:num>
  <w:num w:numId="12" w16cid:durableId="834880762">
    <w:abstractNumId w:val="38"/>
  </w:num>
  <w:num w:numId="13" w16cid:durableId="169218634">
    <w:abstractNumId w:val="28"/>
  </w:num>
  <w:num w:numId="14" w16cid:durableId="2075665355">
    <w:abstractNumId w:val="22"/>
  </w:num>
  <w:num w:numId="15" w16cid:durableId="1892423269">
    <w:abstractNumId w:val="34"/>
  </w:num>
  <w:num w:numId="16" w16cid:durableId="503279423">
    <w:abstractNumId w:val="17"/>
  </w:num>
  <w:num w:numId="17" w16cid:durableId="155924826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97425194">
    <w:abstractNumId w:val="14"/>
  </w:num>
  <w:num w:numId="19" w16cid:durableId="145976537">
    <w:abstractNumId w:val="12"/>
  </w:num>
  <w:num w:numId="20" w16cid:durableId="1142118280">
    <w:abstractNumId w:val="25"/>
  </w:num>
  <w:num w:numId="21" w16cid:durableId="227767025">
    <w:abstractNumId w:val="29"/>
  </w:num>
  <w:num w:numId="22" w16cid:durableId="496116947">
    <w:abstractNumId w:val="16"/>
  </w:num>
  <w:num w:numId="23" w16cid:durableId="1825469275">
    <w:abstractNumId w:val="41"/>
  </w:num>
  <w:num w:numId="24" w16cid:durableId="711613992">
    <w:abstractNumId w:val="9"/>
  </w:num>
  <w:num w:numId="25" w16cid:durableId="1698122540">
    <w:abstractNumId w:val="7"/>
  </w:num>
  <w:num w:numId="26" w16cid:durableId="774902804">
    <w:abstractNumId w:val="6"/>
  </w:num>
  <w:num w:numId="27" w16cid:durableId="139272901">
    <w:abstractNumId w:val="5"/>
  </w:num>
  <w:num w:numId="28" w16cid:durableId="721709400">
    <w:abstractNumId w:val="4"/>
  </w:num>
  <w:num w:numId="29" w16cid:durableId="326055622">
    <w:abstractNumId w:val="8"/>
  </w:num>
  <w:num w:numId="30" w16cid:durableId="213738012">
    <w:abstractNumId w:val="3"/>
  </w:num>
  <w:num w:numId="31" w16cid:durableId="362830575">
    <w:abstractNumId w:val="2"/>
  </w:num>
  <w:num w:numId="32" w16cid:durableId="1457290842">
    <w:abstractNumId w:val="1"/>
  </w:num>
  <w:num w:numId="33" w16cid:durableId="150291670">
    <w:abstractNumId w:val="0"/>
  </w:num>
  <w:num w:numId="34" w16cid:durableId="308633616">
    <w:abstractNumId w:val="31"/>
  </w:num>
  <w:num w:numId="35" w16cid:durableId="414015173">
    <w:abstractNumId w:val="19"/>
  </w:num>
  <w:num w:numId="36" w16cid:durableId="52629845">
    <w:abstractNumId w:val="13"/>
  </w:num>
  <w:num w:numId="37" w16cid:durableId="357659329">
    <w:abstractNumId w:val="37"/>
  </w:num>
  <w:num w:numId="38" w16cid:durableId="497617067">
    <w:abstractNumId w:val="26"/>
  </w:num>
  <w:num w:numId="39" w16cid:durableId="1089228856">
    <w:abstractNumId w:val="20"/>
  </w:num>
  <w:num w:numId="40" w16cid:durableId="1064721181">
    <w:abstractNumId w:val="35"/>
  </w:num>
  <w:num w:numId="41" w16cid:durableId="549919761">
    <w:abstractNumId w:val="30"/>
  </w:num>
  <w:num w:numId="42" w16cid:durableId="2109042086">
    <w:abstractNumId w:val="32"/>
  </w:num>
  <w:num w:numId="43" w16cid:durableId="464154128">
    <w:abstractNumId w:val="22"/>
  </w:num>
  <w:num w:numId="44" w16cid:durableId="1981224696">
    <w:abstractNumId w:val="22"/>
  </w:num>
  <w:num w:numId="45" w16cid:durableId="927159711">
    <w:abstractNumId w:val="22"/>
  </w:num>
  <w:num w:numId="46" w16cid:durableId="1260717997">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h2022@outlook.com">
    <w15:presenceInfo w15:providerId="Windows Live" w15:userId="ba70cbd1ee9d63f5"/>
  </w15:person>
  <w15:person w15:author="Melis Isabella Diken">
    <w15:presenceInfo w15:providerId="AD" w15:userId="S::midiken@ucdavis.edu::4ca67365-0603-44e1-9bd0-e3570f507f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34B"/>
    <w:rsid w:val="00000BAA"/>
    <w:rsid w:val="00006928"/>
    <w:rsid w:val="000500F3"/>
    <w:rsid w:val="00054E0A"/>
    <w:rsid w:val="00080C59"/>
    <w:rsid w:val="0008391F"/>
    <w:rsid w:val="0009314B"/>
    <w:rsid w:val="000A6D40"/>
    <w:rsid w:val="000C2A4E"/>
    <w:rsid w:val="000D6541"/>
    <w:rsid w:val="000F2447"/>
    <w:rsid w:val="000F4E3C"/>
    <w:rsid w:val="0010715B"/>
    <w:rsid w:val="0011191A"/>
    <w:rsid w:val="00113C0E"/>
    <w:rsid w:val="001142BA"/>
    <w:rsid w:val="001754DD"/>
    <w:rsid w:val="001A0B49"/>
    <w:rsid w:val="001B02CA"/>
    <w:rsid w:val="001B241D"/>
    <w:rsid w:val="001B3B96"/>
    <w:rsid w:val="001B633D"/>
    <w:rsid w:val="001B72A4"/>
    <w:rsid w:val="001C6FC6"/>
    <w:rsid w:val="001D3CDD"/>
    <w:rsid w:val="001D43FC"/>
    <w:rsid w:val="001D49BD"/>
    <w:rsid w:val="001F6409"/>
    <w:rsid w:val="00203F4E"/>
    <w:rsid w:val="0022111E"/>
    <w:rsid w:val="0023048B"/>
    <w:rsid w:val="00231DBC"/>
    <w:rsid w:val="002353A0"/>
    <w:rsid w:val="002470EE"/>
    <w:rsid w:val="00255480"/>
    <w:rsid w:val="002601C2"/>
    <w:rsid w:val="00264A69"/>
    <w:rsid w:val="00277C30"/>
    <w:rsid w:val="0029158F"/>
    <w:rsid w:val="00292C1F"/>
    <w:rsid w:val="002941F9"/>
    <w:rsid w:val="00296257"/>
    <w:rsid w:val="002B2060"/>
    <w:rsid w:val="002C37CC"/>
    <w:rsid w:val="002D31E0"/>
    <w:rsid w:val="002E204E"/>
    <w:rsid w:val="002F58C9"/>
    <w:rsid w:val="002F59DF"/>
    <w:rsid w:val="002F5B40"/>
    <w:rsid w:val="003167E0"/>
    <w:rsid w:val="00331D1C"/>
    <w:rsid w:val="00340671"/>
    <w:rsid w:val="00341525"/>
    <w:rsid w:val="00345F52"/>
    <w:rsid w:val="00362C64"/>
    <w:rsid w:val="003756D0"/>
    <w:rsid w:val="00383050"/>
    <w:rsid w:val="003A253B"/>
    <w:rsid w:val="003A4D76"/>
    <w:rsid w:val="003A5419"/>
    <w:rsid w:val="003B0C7E"/>
    <w:rsid w:val="003B3396"/>
    <w:rsid w:val="003F6291"/>
    <w:rsid w:val="0040183C"/>
    <w:rsid w:val="00402CC1"/>
    <w:rsid w:val="00430571"/>
    <w:rsid w:val="0043570B"/>
    <w:rsid w:val="00442F08"/>
    <w:rsid w:val="00446F74"/>
    <w:rsid w:val="00453A57"/>
    <w:rsid w:val="00457C1D"/>
    <w:rsid w:val="00466A71"/>
    <w:rsid w:val="004923DD"/>
    <w:rsid w:val="004938F9"/>
    <w:rsid w:val="00495199"/>
    <w:rsid w:val="004C5EAB"/>
    <w:rsid w:val="0051387E"/>
    <w:rsid w:val="005234E3"/>
    <w:rsid w:val="0052742A"/>
    <w:rsid w:val="00536380"/>
    <w:rsid w:val="00547F6A"/>
    <w:rsid w:val="00563929"/>
    <w:rsid w:val="00571B2B"/>
    <w:rsid w:val="00581924"/>
    <w:rsid w:val="005958C0"/>
    <w:rsid w:val="005B434B"/>
    <w:rsid w:val="005B6890"/>
    <w:rsid w:val="005C3913"/>
    <w:rsid w:val="005C6A95"/>
    <w:rsid w:val="005D0011"/>
    <w:rsid w:val="005F339D"/>
    <w:rsid w:val="0060333F"/>
    <w:rsid w:val="00605102"/>
    <w:rsid w:val="00614B79"/>
    <w:rsid w:val="006A3453"/>
    <w:rsid w:val="006B031E"/>
    <w:rsid w:val="006B3DC5"/>
    <w:rsid w:val="006B5C30"/>
    <w:rsid w:val="006E2F1F"/>
    <w:rsid w:val="006E3120"/>
    <w:rsid w:val="006F2B5D"/>
    <w:rsid w:val="006F3BC3"/>
    <w:rsid w:val="006F6E38"/>
    <w:rsid w:val="00702D8D"/>
    <w:rsid w:val="007203D3"/>
    <w:rsid w:val="00720F9D"/>
    <w:rsid w:val="00722806"/>
    <w:rsid w:val="00737F1F"/>
    <w:rsid w:val="007575D0"/>
    <w:rsid w:val="00770893"/>
    <w:rsid w:val="00782E23"/>
    <w:rsid w:val="00783893"/>
    <w:rsid w:val="00787A93"/>
    <w:rsid w:val="007B2F86"/>
    <w:rsid w:val="007B36F5"/>
    <w:rsid w:val="007C0F3C"/>
    <w:rsid w:val="007D264A"/>
    <w:rsid w:val="007D2B97"/>
    <w:rsid w:val="007D50C5"/>
    <w:rsid w:val="007E20EF"/>
    <w:rsid w:val="007E2EF1"/>
    <w:rsid w:val="007F04FD"/>
    <w:rsid w:val="007F1BA7"/>
    <w:rsid w:val="0081437E"/>
    <w:rsid w:val="008151A6"/>
    <w:rsid w:val="00830DD7"/>
    <w:rsid w:val="00846A43"/>
    <w:rsid w:val="008475AA"/>
    <w:rsid w:val="0085485F"/>
    <w:rsid w:val="00854BD2"/>
    <w:rsid w:val="00854D22"/>
    <w:rsid w:val="00860D3C"/>
    <w:rsid w:val="00884E06"/>
    <w:rsid w:val="00894182"/>
    <w:rsid w:val="00897121"/>
    <w:rsid w:val="008B3F93"/>
    <w:rsid w:val="008D14C0"/>
    <w:rsid w:val="008E0C38"/>
    <w:rsid w:val="00900388"/>
    <w:rsid w:val="0090331E"/>
    <w:rsid w:val="00912B96"/>
    <w:rsid w:val="00917178"/>
    <w:rsid w:val="00920182"/>
    <w:rsid w:val="00937ECF"/>
    <w:rsid w:val="009526BB"/>
    <w:rsid w:val="009637F3"/>
    <w:rsid w:val="009641B8"/>
    <w:rsid w:val="00967E23"/>
    <w:rsid w:val="00976EB1"/>
    <w:rsid w:val="00981E2D"/>
    <w:rsid w:val="00990441"/>
    <w:rsid w:val="009A6D22"/>
    <w:rsid w:val="009B76D7"/>
    <w:rsid w:val="009D56BB"/>
    <w:rsid w:val="009D74D3"/>
    <w:rsid w:val="009F684F"/>
    <w:rsid w:val="009F732A"/>
    <w:rsid w:val="00A1025F"/>
    <w:rsid w:val="00A14A60"/>
    <w:rsid w:val="00A15F14"/>
    <w:rsid w:val="00A17B5D"/>
    <w:rsid w:val="00A27A9F"/>
    <w:rsid w:val="00A3685D"/>
    <w:rsid w:val="00A53459"/>
    <w:rsid w:val="00A55475"/>
    <w:rsid w:val="00A6011A"/>
    <w:rsid w:val="00A75C0F"/>
    <w:rsid w:val="00A83EA1"/>
    <w:rsid w:val="00A923A7"/>
    <w:rsid w:val="00AA353F"/>
    <w:rsid w:val="00AB6DD5"/>
    <w:rsid w:val="00AD6C5E"/>
    <w:rsid w:val="00AE77F6"/>
    <w:rsid w:val="00AF5390"/>
    <w:rsid w:val="00B40EB1"/>
    <w:rsid w:val="00B550C1"/>
    <w:rsid w:val="00B657BD"/>
    <w:rsid w:val="00B66700"/>
    <w:rsid w:val="00B8068E"/>
    <w:rsid w:val="00BC3880"/>
    <w:rsid w:val="00BD04E6"/>
    <w:rsid w:val="00BD5B18"/>
    <w:rsid w:val="00BF0DD3"/>
    <w:rsid w:val="00C07C29"/>
    <w:rsid w:val="00C2711E"/>
    <w:rsid w:val="00C307E0"/>
    <w:rsid w:val="00C8188B"/>
    <w:rsid w:val="00C9541C"/>
    <w:rsid w:val="00C974B0"/>
    <w:rsid w:val="00CA15F9"/>
    <w:rsid w:val="00CA40EE"/>
    <w:rsid w:val="00CD5036"/>
    <w:rsid w:val="00CF77BE"/>
    <w:rsid w:val="00D0429E"/>
    <w:rsid w:val="00D07298"/>
    <w:rsid w:val="00D151D5"/>
    <w:rsid w:val="00D250AD"/>
    <w:rsid w:val="00D31CBC"/>
    <w:rsid w:val="00D544D9"/>
    <w:rsid w:val="00D56EA7"/>
    <w:rsid w:val="00D608BD"/>
    <w:rsid w:val="00D77711"/>
    <w:rsid w:val="00DA1CE2"/>
    <w:rsid w:val="00DB09F9"/>
    <w:rsid w:val="00DB14ED"/>
    <w:rsid w:val="00DC1349"/>
    <w:rsid w:val="00DC33D9"/>
    <w:rsid w:val="00DC3FB3"/>
    <w:rsid w:val="00DC6CAD"/>
    <w:rsid w:val="00DE7026"/>
    <w:rsid w:val="00E037CD"/>
    <w:rsid w:val="00E12366"/>
    <w:rsid w:val="00E279BA"/>
    <w:rsid w:val="00E3529B"/>
    <w:rsid w:val="00E524F3"/>
    <w:rsid w:val="00E52603"/>
    <w:rsid w:val="00E55E8D"/>
    <w:rsid w:val="00E72FBB"/>
    <w:rsid w:val="00E756AA"/>
    <w:rsid w:val="00E8234D"/>
    <w:rsid w:val="00E90D0B"/>
    <w:rsid w:val="00E92194"/>
    <w:rsid w:val="00E9603E"/>
    <w:rsid w:val="00EA34F8"/>
    <w:rsid w:val="00EB7FED"/>
    <w:rsid w:val="00EC37E3"/>
    <w:rsid w:val="00ED65F7"/>
    <w:rsid w:val="00ED686E"/>
    <w:rsid w:val="00EF3BCC"/>
    <w:rsid w:val="00EF5BB9"/>
    <w:rsid w:val="00F0698E"/>
    <w:rsid w:val="00F0766F"/>
    <w:rsid w:val="00F07897"/>
    <w:rsid w:val="00F079EF"/>
    <w:rsid w:val="00F155FC"/>
    <w:rsid w:val="00F22FD5"/>
    <w:rsid w:val="00F23EDA"/>
    <w:rsid w:val="00F3369C"/>
    <w:rsid w:val="00F46728"/>
    <w:rsid w:val="00F555DD"/>
    <w:rsid w:val="00F570F1"/>
    <w:rsid w:val="00F6100F"/>
    <w:rsid w:val="00F6354E"/>
    <w:rsid w:val="00F67106"/>
    <w:rsid w:val="00FC2324"/>
    <w:rsid w:val="00FD21F1"/>
    <w:rsid w:val="00FD7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82FF49"/>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3A0"/>
    <w:pPr>
      <w:spacing w:after="0" w:line="264" w:lineRule="auto"/>
      <w:jc w:val="both"/>
    </w:pPr>
    <w:rPr>
      <w:rFonts w:ascii="Times New Roman" w:hAnsi="Times New Roman" w:cs="Times New Roman"/>
      <w:sz w:val="18"/>
    </w:rPr>
  </w:style>
  <w:style w:type="paragraph" w:styleId="Heading1">
    <w:name w:val="heading 1"/>
    <w:basedOn w:val="Normal"/>
    <w:next w:val="Normal"/>
    <w:link w:val="Heading1Char"/>
    <w:autoRedefine/>
    <w:uiPriority w:val="9"/>
    <w:qFormat/>
    <w:rsid w:val="002353A0"/>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2353A0"/>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2353A0"/>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2353A0"/>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2353A0"/>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2353A0"/>
    <w:pPr>
      <w:keepNext/>
      <w:numPr>
        <w:ilvl w:val="5"/>
        <w:numId w:val="23"/>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2353A0"/>
    <w:pPr>
      <w:keepNext/>
      <w:numPr>
        <w:ilvl w:val="6"/>
        <w:numId w:val="23"/>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2353A0"/>
    <w:pPr>
      <w:keepNext/>
      <w:numPr>
        <w:ilvl w:val="7"/>
        <w:numId w:val="23"/>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2353A0"/>
    <w:pPr>
      <w:keepNext/>
      <w:numPr>
        <w:ilvl w:val="8"/>
        <w:numId w:val="23"/>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ureCaptionChar">
    <w:name w:val="FigureCaption Char"/>
    <w:basedOn w:val="DefaultParagraphFont"/>
    <w:link w:val="FigureCaption"/>
    <w:locked/>
    <w:rsid w:val="00466A71"/>
    <w:rPr>
      <w:rFonts w:ascii="Times New Roman" w:hAnsi="Times New Roman" w:cs="Times New Roman"/>
      <w:bCs/>
      <w:color w:val="000000" w:themeColor="text1"/>
      <w:sz w:val="20"/>
      <w:szCs w:val="20"/>
    </w:rPr>
  </w:style>
  <w:style w:type="paragraph" w:customStyle="1" w:styleId="FigureCaption">
    <w:name w:val="FigureCaption"/>
    <w:link w:val="FigureCaptionChar"/>
    <w:autoRedefine/>
    <w:qFormat/>
    <w:rsid w:val="00466A71"/>
    <w:pPr>
      <w:spacing w:before="220" w:after="240" w:line="240" w:lineRule="auto"/>
      <w:jc w:val="center"/>
    </w:pPr>
    <w:rPr>
      <w:rFonts w:ascii="Times New Roman" w:hAnsi="Times New Roman" w:cs="Times New Roman"/>
      <w:bCs/>
      <w:color w:val="000000" w:themeColor="text1"/>
      <w:sz w:val="20"/>
      <w:szCs w:val="20"/>
    </w:rPr>
  </w:style>
  <w:style w:type="paragraph" w:customStyle="1" w:styleId="Image">
    <w:name w:val="Image"/>
    <w:basedOn w:val="Normal"/>
    <w:qFormat/>
    <w:rsid w:val="002353A0"/>
    <w:pPr>
      <w:keepNext/>
    </w:pPr>
  </w:style>
  <w:style w:type="paragraph" w:styleId="ListParagraph">
    <w:name w:val="List Paragraph"/>
    <w:autoRedefine/>
    <w:uiPriority w:val="34"/>
    <w:qFormat/>
    <w:rsid w:val="002353A0"/>
    <w:pPr>
      <w:numPr>
        <w:numId w:val="34"/>
      </w:numPr>
      <w:spacing w:after="0" w:line="264" w:lineRule="auto"/>
      <w:contextualSpacing/>
    </w:pPr>
    <w:rPr>
      <w:rFonts w:ascii="Arial" w:hAnsi="Arial" w:cs="Arial"/>
      <w:sz w:val="18"/>
    </w:rPr>
  </w:style>
  <w:style w:type="paragraph" w:customStyle="1" w:styleId="Head1">
    <w:name w:val="Head1"/>
    <w:basedOn w:val="Heading1"/>
    <w:next w:val="Para"/>
    <w:autoRedefine/>
    <w:qFormat/>
    <w:rsid w:val="00783893"/>
    <w:pPr>
      <w:spacing w:before="220" w:after="80" w:line="240" w:lineRule="auto"/>
      <w:ind w:firstLine="180"/>
      <w:jc w:val="left"/>
    </w:pPr>
    <w:rPr>
      <w:rFonts w:ascii="Times New Roman" w:eastAsiaTheme="minorHAnsi" w:hAnsi="Times New Roman" w:cs="Times New Roman"/>
      <w:b w:val="0"/>
      <w:bCs w:val="0"/>
      <w:color w:val="auto"/>
      <w:sz w:val="22"/>
      <w:szCs w:val="22"/>
    </w:rPr>
  </w:style>
  <w:style w:type="paragraph" w:customStyle="1" w:styleId="Head2">
    <w:name w:val="Head2"/>
    <w:basedOn w:val="Heading2"/>
    <w:next w:val="Para"/>
    <w:autoRedefine/>
    <w:qFormat/>
    <w:rsid w:val="00990441"/>
    <w:pPr>
      <w:numPr>
        <w:numId w:val="14"/>
      </w:numPr>
      <w:spacing w:before="180" w:after="80" w:line="240" w:lineRule="auto"/>
    </w:pPr>
    <w:rPr>
      <w:rFonts w:ascii="Arial" w:eastAsia="Times New Roman" w:hAnsi="Arial" w:cs="Arial"/>
      <w:color w:val="auto"/>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autoRedefine/>
    <w:qFormat/>
    <w:rsid w:val="00DE7026"/>
    <w:pPr>
      <w:spacing w:after="0" w:line="264" w:lineRule="auto"/>
      <w:ind w:firstLine="240"/>
    </w:pPr>
    <w:rPr>
      <w:rFonts w:ascii="Times New Roman" w:hAnsi="Times New Roman" w:cs="Times New Roman"/>
      <w:color w:val="000000" w:themeColor="text1"/>
    </w:rPr>
  </w:style>
  <w:style w:type="character" w:styleId="Hyperlink">
    <w:name w:val="Hyperlink"/>
    <w:basedOn w:val="DefaultParagraphFont"/>
    <w:uiPriority w:val="99"/>
    <w:unhideWhenUsed/>
    <w:rsid w:val="002353A0"/>
    <w:rPr>
      <w:rFonts w:ascii="Times New Roman" w:hAnsi="Times New Roman" w:cs="Times New Roman"/>
      <w:color w:val="0563C1" w:themeColor="hyperlink"/>
      <w:u w:val="single"/>
    </w:rPr>
  </w:style>
  <w:style w:type="paragraph" w:styleId="Subtitle">
    <w:name w:val="Subtitle"/>
    <w:basedOn w:val="Normal"/>
    <w:next w:val="Normal"/>
    <w:link w:val="SubtitleChar"/>
    <w:uiPriority w:val="11"/>
    <w:qFormat/>
    <w:rsid w:val="002353A0"/>
    <w:pPr>
      <w:numPr>
        <w:ilvl w:val="1"/>
      </w:numPr>
      <w:spacing w:before="120" w:after="60"/>
      <w:jc w:val="center"/>
    </w:pPr>
    <w:rPr>
      <w:rFonts w:ascii="Arial" w:eastAsiaTheme="majorEastAsia" w:hAnsi="Arial" w:cs="Arial"/>
      <w:iCs/>
      <w:sz w:val="24"/>
      <w:szCs w:val="24"/>
    </w:rPr>
  </w:style>
  <w:style w:type="character" w:customStyle="1" w:styleId="SubtitleChar">
    <w:name w:val="Subtitle Char"/>
    <w:basedOn w:val="DefaultParagraphFont"/>
    <w:link w:val="Subtitle"/>
    <w:uiPriority w:val="11"/>
    <w:rsid w:val="002353A0"/>
    <w:rPr>
      <w:rFonts w:ascii="Arial" w:eastAsiaTheme="majorEastAsia" w:hAnsi="Arial" w:cs="Arial"/>
      <w:iCs/>
      <w:sz w:val="24"/>
      <w:szCs w:val="24"/>
    </w:rPr>
  </w:style>
  <w:style w:type="paragraph" w:customStyle="1" w:styleId="Abstract">
    <w:name w:val="Abstract"/>
    <w:qFormat/>
    <w:rsid w:val="002353A0"/>
    <w:pPr>
      <w:spacing w:before="20" w:after="120" w:line="264" w:lineRule="auto"/>
      <w:jc w:val="both"/>
    </w:pPr>
    <w:rPr>
      <w:rFonts w:ascii="Times New Roman" w:hAnsi="Times New Roman" w:cs="Times New Roman"/>
      <w:sz w:val="18"/>
    </w:rPr>
  </w:style>
  <w:style w:type="paragraph" w:customStyle="1" w:styleId="Affiliation">
    <w:name w:val="Affiliation"/>
    <w:autoRedefine/>
    <w:qFormat/>
    <w:rsid w:val="002353A0"/>
    <w:pPr>
      <w:spacing w:after="0" w:line="240" w:lineRule="auto"/>
    </w:pPr>
    <w:rPr>
      <w:rFonts w:ascii="Times New Roman" w:eastAsia="Times New Roman" w:hAnsi="Times New Roman" w:cs="Times New Roman"/>
      <w:sz w:val="18"/>
      <w:szCs w:val="20"/>
    </w:rPr>
  </w:style>
  <w:style w:type="paragraph" w:customStyle="1" w:styleId="Titledocument">
    <w:name w:val="Title_document"/>
    <w:basedOn w:val="Heading1"/>
    <w:link w:val="TitledocumentChar"/>
    <w:autoRedefine/>
    <w:qFormat/>
    <w:rsid w:val="002353A0"/>
    <w:pPr>
      <w:spacing w:before="100" w:after="100" w:line="240" w:lineRule="auto"/>
      <w:jc w:val="center"/>
    </w:pPr>
    <w:rPr>
      <w:rFonts w:ascii="Arial" w:eastAsia="Times New Roman" w:hAnsi="Arial" w:cs="Arial"/>
      <w:b w:val="0"/>
      <w:color w:val="auto"/>
      <w:sz w:val="34"/>
      <w:szCs w:val="20"/>
    </w:rPr>
  </w:style>
  <w:style w:type="paragraph" w:customStyle="1" w:styleId="ACMRefHead">
    <w:name w:val="ACMRefHead"/>
    <w:basedOn w:val="Normal"/>
    <w:link w:val="ACMRefHeadChar"/>
    <w:qFormat/>
    <w:rsid w:val="002353A0"/>
    <w:pPr>
      <w:spacing w:before="60" w:after="60"/>
    </w:pPr>
    <w:rPr>
      <w:rFonts w:ascii="Linux Libertine" w:hAnsi="Linux Libertine"/>
      <w:b/>
    </w:rPr>
  </w:style>
  <w:style w:type="character" w:customStyle="1" w:styleId="TitledocumentChar">
    <w:name w:val="Title_document Char"/>
    <w:basedOn w:val="DefaultParagraphFont"/>
    <w:link w:val="Titledocument"/>
    <w:rsid w:val="005B434B"/>
    <w:rPr>
      <w:rFonts w:ascii="Arial" w:eastAsia="Times New Roman" w:hAnsi="Arial" w:cs="Arial"/>
      <w:bCs/>
      <w:sz w:val="34"/>
      <w:szCs w:val="20"/>
    </w:rPr>
  </w:style>
  <w:style w:type="character" w:customStyle="1" w:styleId="AckHeadChar">
    <w:name w:val="AckHead Char"/>
    <w:basedOn w:val="DefaultParagraphFont"/>
    <w:link w:val="AckHead"/>
    <w:locked/>
    <w:rsid w:val="002353A0"/>
    <w:rPr>
      <w:rFonts w:ascii="Arial" w:hAnsi="Arial" w:cs="Arial"/>
      <w:b/>
    </w:rPr>
  </w:style>
  <w:style w:type="paragraph" w:customStyle="1" w:styleId="AckHead">
    <w:name w:val="AckHead"/>
    <w:link w:val="AckHeadChar"/>
    <w:autoRedefine/>
    <w:qFormat/>
    <w:rsid w:val="002353A0"/>
    <w:pPr>
      <w:keepNext/>
      <w:spacing w:before="120" w:after="40" w:line="240" w:lineRule="auto"/>
    </w:pPr>
    <w:rPr>
      <w:rFonts w:ascii="Arial" w:hAnsi="Arial" w:cs="Arial"/>
      <w:b/>
    </w:rPr>
  </w:style>
  <w:style w:type="paragraph" w:customStyle="1" w:styleId="AckPara">
    <w:name w:val="AckPara"/>
    <w:autoRedefine/>
    <w:qFormat/>
    <w:rsid w:val="002353A0"/>
    <w:pPr>
      <w:spacing w:after="0" w:line="264" w:lineRule="auto"/>
      <w:jc w:val="both"/>
    </w:pPr>
    <w:rPr>
      <w:rFonts w:ascii="Times New Roman" w:hAnsi="Times New Roman" w:cs="Times New Roman"/>
      <w:sz w:val="18"/>
    </w:rPr>
  </w:style>
  <w:style w:type="paragraph" w:customStyle="1" w:styleId="AppendixH1">
    <w:name w:val="AppendixH1"/>
    <w:qFormat/>
    <w:rsid w:val="002353A0"/>
    <w:pPr>
      <w:spacing w:before="140" w:after="40" w:line="240" w:lineRule="auto"/>
    </w:pPr>
    <w:rPr>
      <w:rFonts w:ascii="Arial" w:eastAsia="Times New Roman" w:hAnsi="Arial" w:cs="Arial"/>
      <w:b/>
      <w:szCs w:val="20"/>
    </w:rPr>
  </w:style>
  <w:style w:type="paragraph" w:customStyle="1" w:styleId="AppendixH2">
    <w:name w:val="AppendixH2"/>
    <w:qFormat/>
    <w:rsid w:val="002353A0"/>
    <w:pPr>
      <w:autoSpaceDE w:val="0"/>
      <w:autoSpaceDN w:val="0"/>
      <w:adjustRightInd w:val="0"/>
      <w:spacing w:before="60" w:after="40" w:line="240" w:lineRule="auto"/>
    </w:pPr>
    <w:rPr>
      <w:rFonts w:ascii="Arial" w:hAnsi="Arial" w:cs="Arial"/>
      <w:b/>
      <w:szCs w:val="24"/>
    </w:rPr>
  </w:style>
  <w:style w:type="paragraph" w:customStyle="1" w:styleId="AppendixH3">
    <w:name w:val="AppendixH3"/>
    <w:qFormat/>
    <w:rsid w:val="002353A0"/>
    <w:pPr>
      <w:autoSpaceDE w:val="0"/>
      <w:autoSpaceDN w:val="0"/>
      <w:adjustRightInd w:val="0"/>
      <w:spacing w:before="60" w:after="140" w:line="240" w:lineRule="auto"/>
      <w:ind w:left="240"/>
    </w:pPr>
    <w:rPr>
      <w:rFonts w:ascii="Arial" w:hAnsi="Arial" w:cs="Arial"/>
      <w:i/>
      <w:sz w:val="18"/>
      <w:szCs w:val="24"/>
    </w:rPr>
  </w:style>
  <w:style w:type="paragraph" w:customStyle="1" w:styleId="AuthNotes">
    <w:name w:val="AuthNotes"/>
    <w:qFormat/>
    <w:rsid w:val="002353A0"/>
    <w:pPr>
      <w:spacing w:after="200" w:line="276" w:lineRule="auto"/>
    </w:pPr>
    <w:rPr>
      <w:rFonts w:ascii="Times New Roman" w:hAnsi="Times New Roman" w:cs="Times New Roman"/>
    </w:rPr>
  </w:style>
  <w:style w:type="character" w:customStyle="1" w:styleId="AuthorsChar">
    <w:name w:val="Authors Char"/>
    <w:basedOn w:val="DefaultParagraphFont"/>
    <w:link w:val="Authors"/>
    <w:locked/>
    <w:rsid w:val="002353A0"/>
    <w:rPr>
      <w:rFonts w:ascii="Times New Roman" w:hAnsi="Times New Roman" w:cs="Times New Roman"/>
      <w:sz w:val="18"/>
    </w:rPr>
  </w:style>
  <w:style w:type="paragraph" w:customStyle="1" w:styleId="Authors">
    <w:name w:val="Authors"/>
    <w:link w:val="AuthorsChar"/>
    <w:autoRedefine/>
    <w:qFormat/>
    <w:rsid w:val="002353A0"/>
    <w:pPr>
      <w:spacing w:before="180" w:after="60" w:line="240" w:lineRule="auto"/>
    </w:pPr>
    <w:rPr>
      <w:rFonts w:ascii="Times New Roman" w:hAnsi="Times New Roman" w:cs="Times New Roman"/>
      <w:sz w:val="18"/>
    </w:rPr>
  </w:style>
  <w:style w:type="character" w:customStyle="1" w:styleId="DisplayFormulaChar">
    <w:name w:val="DisplayFormula Char"/>
    <w:basedOn w:val="DefaultParagraphFont"/>
    <w:link w:val="DisplayFormula"/>
    <w:locked/>
    <w:rsid w:val="002353A0"/>
    <w:rPr>
      <w:rFonts w:ascii="Times New Roman" w:hAnsi="Times New Roman" w:cs="Times New Roman"/>
      <w:sz w:val="18"/>
    </w:rPr>
  </w:style>
  <w:style w:type="paragraph" w:customStyle="1" w:styleId="DisplayFormula">
    <w:name w:val="DisplayFormula"/>
    <w:link w:val="DisplayFormulaChar"/>
    <w:qFormat/>
    <w:rsid w:val="002353A0"/>
    <w:pPr>
      <w:spacing w:before="100" w:after="100" w:line="240" w:lineRule="auto"/>
    </w:pPr>
    <w:rPr>
      <w:rFonts w:ascii="Times New Roman" w:hAnsi="Times New Roman" w:cs="Times New Roman"/>
      <w:sz w:val="18"/>
    </w:rPr>
  </w:style>
  <w:style w:type="paragraph" w:customStyle="1" w:styleId="KeyWordHead">
    <w:name w:val="KeyWordHead"/>
    <w:link w:val="KeyWordHeadchar"/>
    <w:autoRedefine/>
    <w:qFormat/>
    <w:rsid w:val="002353A0"/>
    <w:pPr>
      <w:keepNext/>
      <w:spacing w:before="200" w:after="20" w:line="240" w:lineRule="auto"/>
    </w:pPr>
    <w:rPr>
      <w:rFonts w:ascii="Arial" w:hAnsi="Arial" w:cs="Arial"/>
      <w:b/>
    </w:rPr>
  </w:style>
  <w:style w:type="paragraph" w:customStyle="1" w:styleId="KeyWords">
    <w:name w:val="KeyWords"/>
    <w:basedOn w:val="Normal"/>
    <w:qFormat/>
    <w:rsid w:val="002353A0"/>
    <w:pPr>
      <w:spacing w:before="60" w:after="60"/>
    </w:pPr>
  </w:style>
  <w:style w:type="paragraph" w:customStyle="1" w:styleId="ReferenceHead">
    <w:name w:val="ReferenceHead"/>
    <w:autoRedefine/>
    <w:qFormat/>
    <w:rsid w:val="002353A0"/>
    <w:pPr>
      <w:keepNext/>
      <w:spacing w:before="200" w:after="40" w:line="240" w:lineRule="auto"/>
    </w:pPr>
    <w:rPr>
      <w:rFonts w:ascii="Arial" w:hAnsi="Arial" w:cs="Arial"/>
      <w:b/>
    </w:rPr>
  </w:style>
  <w:style w:type="paragraph" w:customStyle="1" w:styleId="Statements">
    <w:name w:val="Statements"/>
    <w:basedOn w:val="Normal"/>
    <w:qFormat/>
    <w:rsid w:val="002353A0"/>
    <w:pPr>
      <w:ind w:firstLine="240"/>
    </w:pPr>
    <w:rPr>
      <w:sz w:val="20"/>
    </w:rPr>
  </w:style>
  <w:style w:type="character" w:customStyle="1" w:styleId="TableCaptionChar">
    <w:name w:val="TableCaption Char"/>
    <w:basedOn w:val="DefaultParagraphFont"/>
    <w:link w:val="TableCaption"/>
    <w:locked/>
    <w:rsid w:val="0085485F"/>
    <w:rPr>
      <w:rFonts w:ascii="Times New Roman" w:hAnsi="Times New Roman" w:cs="Times New Roman"/>
      <w:bCs/>
      <w:color w:val="000000" w:themeColor="text1"/>
      <w:sz w:val="20"/>
      <w:szCs w:val="20"/>
    </w:rPr>
  </w:style>
  <w:style w:type="paragraph" w:customStyle="1" w:styleId="TableCaption">
    <w:name w:val="TableCaption"/>
    <w:link w:val="TableCaptionChar"/>
    <w:autoRedefine/>
    <w:qFormat/>
    <w:rsid w:val="0085485F"/>
    <w:pPr>
      <w:keepNext/>
      <w:spacing w:before="360" w:after="200" w:line="240" w:lineRule="auto"/>
      <w:jc w:val="center"/>
    </w:pPr>
    <w:rPr>
      <w:rFonts w:ascii="Times New Roman" w:hAnsi="Times New Roman" w:cs="Times New Roman"/>
      <w:bCs/>
      <w:color w:val="000000" w:themeColor="text1"/>
      <w:sz w:val="20"/>
      <w:szCs w:val="20"/>
    </w:rPr>
  </w:style>
  <w:style w:type="character" w:customStyle="1" w:styleId="ACMRefHeadChar">
    <w:name w:val="ACMRefHead Char"/>
    <w:basedOn w:val="TitledocumentChar"/>
    <w:link w:val="ACMRefHead"/>
    <w:rsid w:val="005B434B"/>
    <w:rPr>
      <w:rFonts w:ascii="Linux Libertine" w:eastAsia="Times New Roman" w:hAnsi="Linux Libertine" w:cs="Times New Roman"/>
      <w:b/>
      <w:bCs w:val="0"/>
      <w:sz w:val="18"/>
      <w:szCs w:val="20"/>
    </w:rPr>
  </w:style>
  <w:style w:type="character" w:customStyle="1" w:styleId="DisplayFormulaUnnumChar">
    <w:name w:val="DisplayFormulaUnnum Char"/>
    <w:basedOn w:val="DefaultParagraphFont"/>
    <w:link w:val="DisplayFormulaUnnum"/>
    <w:locked/>
    <w:rsid w:val="002353A0"/>
    <w:rPr>
      <w:rFonts w:ascii="Times New Roman" w:hAnsi="Times New Roman" w:cs="Times New Roman"/>
      <w:sz w:val="18"/>
    </w:rPr>
  </w:style>
  <w:style w:type="paragraph" w:customStyle="1" w:styleId="DisplayFormulaUnnum">
    <w:name w:val="DisplayFormulaUnnum"/>
    <w:basedOn w:val="Normal"/>
    <w:link w:val="DisplayFormulaUnnumChar"/>
    <w:rsid w:val="002353A0"/>
  </w:style>
  <w:style w:type="character" w:customStyle="1" w:styleId="ParaContinueChar">
    <w:name w:val="ParaContinue Char"/>
    <w:basedOn w:val="DefaultParagraphFont"/>
    <w:link w:val="ParaContinue"/>
    <w:locked/>
    <w:rsid w:val="002353A0"/>
    <w:rPr>
      <w:rFonts w:ascii="Times New Roman" w:hAnsi="Times New Roman" w:cs="Times New Roman"/>
      <w:sz w:val="18"/>
    </w:rPr>
  </w:style>
  <w:style w:type="paragraph" w:customStyle="1" w:styleId="ParaContinue">
    <w:name w:val="ParaContinue"/>
    <w:basedOn w:val="Para"/>
    <w:link w:val="ParaContinueChar"/>
    <w:rsid w:val="002353A0"/>
    <w:pPr>
      <w:ind w:firstLine="0"/>
    </w:pPr>
  </w:style>
  <w:style w:type="paragraph" w:customStyle="1" w:styleId="Bibentry">
    <w:name w:val="Bib_entry"/>
    <w:autoRedefine/>
    <w:qFormat/>
    <w:rsid w:val="002353A0"/>
    <w:pPr>
      <w:spacing w:after="0" w:line="240" w:lineRule="auto"/>
    </w:pPr>
    <w:rPr>
      <w:rFonts w:ascii="Times New Roman" w:hAnsi="Times New Roman" w:cs="Times New Roman"/>
      <w:sz w:val="14"/>
    </w:rPr>
  </w:style>
  <w:style w:type="paragraph" w:customStyle="1" w:styleId="Algorithm">
    <w:name w:val="Algorithm"/>
    <w:basedOn w:val="Normal"/>
    <w:qFormat/>
    <w:rsid w:val="002353A0"/>
    <w:pPr>
      <w:spacing w:line="240" w:lineRule="auto"/>
    </w:pPr>
  </w:style>
  <w:style w:type="paragraph" w:customStyle="1" w:styleId="Extract">
    <w:name w:val="Extract"/>
    <w:basedOn w:val="Normal"/>
    <w:rsid w:val="002353A0"/>
    <w:pPr>
      <w:spacing w:line="240" w:lineRule="auto"/>
      <w:ind w:left="360" w:right="360"/>
      <w:contextualSpacing/>
    </w:pPr>
    <w:rPr>
      <w:rFonts w:eastAsia="Times New Roman"/>
      <w:sz w:val="20"/>
      <w:szCs w:val="20"/>
    </w:rPr>
  </w:style>
  <w:style w:type="paragraph" w:customStyle="1" w:styleId="CCSHead">
    <w:name w:val="CCSHead"/>
    <w:basedOn w:val="KeyWordHead"/>
    <w:link w:val="CCSHeadchar"/>
    <w:qFormat/>
    <w:rsid w:val="002353A0"/>
  </w:style>
  <w:style w:type="paragraph" w:customStyle="1" w:styleId="CCSDescription">
    <w:name w:val="CCSDescription"/>
    <w:basedOn w:val="KeyWords"/>
    <w:qFormat/>
    <w:rsid w:val="002353A0"/>
  </w:style>
  <w:style w:type="paragraph" w:customStyle="1" w:styleId="AlgorithmCaption">
    <w:name w:val="AlgorithmCaption"/>
    <w:basedOn w:val="Normal"/>
    <w:rsid w:val="002353A0"/>
    <w:pPr>
      <w:pBdr>
        <w:top w:val="single" w:sz="4" w:space="2" w:color="auto"/>
        <w:bottom w:val="single" w:sz="4" w:space="2" w:color="auto"/>
      </w:pBdr>
    </w:pPr>
  </w:style>
  <w:style w:type="character" w:customStyle="1" w:styleId="GrantNumber">
    <w:name w:val="GrantNumber"/>
    <w:basedOn w:val="DefaultParagraphFont"/>
    <w:uiPriority w:val="1"/>
    <w:qFormat/>
    <w:rsid w:val="002353A0"/>
    <w:rPr>
      <w:rFonts w:ascii="Times New Roman" w:hAnsi="Times New Roman" w:cs="Times New Roman"/>
      <w:color w:val="9900FF"/>
    </w:rPr>
  </w:style>
  <w:style w:type="paragraph" w:styleId="Footer">
    <w:name w:val="footer"/>
    <w:basedOn w:val="Normal"/>
    <w:link w:val="FooterChar"/>
    <w:uiPriority w:val="99"/>
    <w:rsid w:val="002353A0"/>
    <w:pPr>
      <w:tabs>
        <w:tab w:val="center" w:pos="4320"/>
        <w:tab w:val="right" w:pos="8640"/>
      </w:tabs>
    </w:pPr>
  </w:style>
  <w:style w:type="character" w:customStyle="1" w:styleId="FooterChar">
    <w:name w:val="Footer Char"/>
    <w:basedOn w:val="DefaultParagraphFont"/>
    <w:link w:val="Footer"/>
    <w:uiPriority w:val="99"/>
    <w:rsid w:val="002353A0"/>
    <w:rPr>
      <w:rFonts w:ascii="Times New Roman" w:hAnsi="Times New Roman" w:cs="Times New Roman"/>
      <w:sz w:val="18"/>
    </w:rPr>
  </w:style>
  <w:style w:type="numbering" w:styleId="111111">
    <w:name w:val="Outline List 2"/>
    <w:basedOn w:val="NoList"/>
    <w:uiPriority w:val="99"/>
    <w:semiHidden/>
    <w:unhideWhenUsed/>
    <w:rsid w:val="005B434B"/>
    <w:pPr>
      <w:numPr>
        <w:numId w:val="2"/>
      </w:numPr>
    </w:pPr>
  </w:style>
  <w:style w:type="table" w:styleId="TableGrid">
    <w:name w:val="Table Grid"/>
    <w:basedOn w:val="TableNormal"/>
    <w:rsid w:val="002353A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Normal"/>
    <w:link w:val="ACMRefChar"/>
    <w:qFormat/>
    <w:rsid w:val="002353A0"/>
    <w:pPr>
      <w:spacing w:before="60" w:after="60"/>
    </w:pPr>
    <w:rPr>
      <w:rFonts w:ascii="Linux Libertine" w:hAnsi="Linux Libertine"/>
    </w:rPr>
  </w:style>
  <w:style w:type="character" w:customStyle="1" w:styleId="ACMRefChar">
    <w:name w:val="ACMRef Char"/>
    <w:basedOn w:val="TitledocumentChar"/>
    <w:link w:val="ACMRef"/>
    <w:rsid w:val="005B434B"/>
    <w:rPr>
      <w:rFonts w:ascii="Linux Libertine" w:eastAsia="Times New Roman" w:hAnsi="Linux Libertine" w:cs="Times New Roman"/>
      <w:bCs w:val="0"/>
      <w:sz w:val="18"/>
      <w:szCs w:val="20"/>
    </w:rPr>
  </w:style>
  <w:style w:type="character" w:customStyle="1" w:styleId="CCSHeadchar">
    <w:name w:val="CCSHead char"/>
    <w:basedOn w:val="DefaultParagraphFont"/>
    <w:link w:val="CCSHead"/>
    <w:rsid w:val="005B434B"/>
    <w:rPr>
      <w:rFonts w:ascii="Arial" w:hAnsi="Arial" w:cs="Arial"/>
      <w:b/>
    </w:rPr>
  </w:style>
  <w:style w:type="character" w:customStyle="1" w:styleId="KeyWordHeadchar">
    <w:name w:val="KeyWordHead char"/>
    <w:basedOn w:val="DefaultParagraphFont"/>
    <w:link w:val="KeyWordHead"/>
    <w:rsid w:val="005B434B"/>
    <w:rPr>
      <w:rFonts w:ascii="Arial" w:hAnsi="Arial" w:cs="Arial"/>
      <w:b/>
    </w:rPr>
  </w:style>
  <w:style w:type="paragraph" w:customStyle="1" w:styleId="TableCell">
    <w:name w:val="TableCell"/>
    <w:basedOn w:val="Para"/>
    <w:rsid w:val="005B434B"/>
    <w:pPr>
      <w:spacing w:line="220" w:lineRule="atLeast"/>
    </w:pPr>
    <w:rPr>
      <w:sz w:val="16"/>
      <w:szCs w:val="16"/>
    </w:rPr>
  </w:style>
  <w:style w:type="character" w:customStyle="1" w:styleId="Head3oldChar">
    <w:name w:val="Head3old Char"/>
    <w:basedOn w:val="DefaultParagraphFont"/>
    <w:link w:val="Head3old"/>
    <w:rsid w:val="005B434B"/>
    <w:rPr>
      <w:rFonts w:ascii="Linux Biolinum O" w:eastAsia="MS Mincho" w:hAnsi="Linux Biolinum O" w:cs="Linux Biolinum O"/>
      <w:b/>
      <w:i/>
      <w:sz w:val="18"/>
      <w:szCs w:val="20"/>
    </w:rPr>
  </w:style>
  <w:style w:type="paragraph" w:customStyle="1" w:styleId="Head3">
    <w:name w:val="Head3"/>
    <w:next w:val="Para"/>
    <w:link w:val="Head3Char"/>
    <w:autoRedefine/>
    <w:qFormat/>
    <w:rsid w:val="002353A0"/>
    <w:pPr>
      <w:keepNext/>
      <w:numPr>
        <w:ilvl w:val="2"/>
        <w:numId w:val="14"/>
      </w:numPr>
      <w:spacing w:before="120" w:after="40" w:line="240" w:lineRule="auto"/>
    </w:pPr>
    <w:rPr>
      <w:rFonts w:ascii="Arial" w:eastAsia="Times New Roman" w:hAnsi="Arial" w:cs="Arial"/>
      <w:b/>
      <w:sz w:val="18"/>
      <w:szCs w:val="20"/>
    </w:rPr>
  </w:style>
  <w:style w:type="character" w:customStyle="1" w:styleId="Parachar">
    <w:name w:val="Para char"/>
    <w:basedOn w:val="DefaultParagraphFon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Arial" w:eastAsia="Times New Roman" w:hAnsi="Arial" w:cs="Arial"/>
      <w:b/>
      <w:bCs w:val="0"/>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2353A0"/>
    <w:pPr>
      <w:ind w:firstLine="0"/>
    </w:pPr>
  </w:style>
  <w:style w:type="character" w:customStyle="1" w:styleId="Heading1Char">
    <w:name w:val="Heading 1 Char"/>
    <w:basedOn w:val="DefaultParagraphFont"/>
    <w:link w:val="Heading1"/>
    <w:uiPriority w:val="9"/>
    <w:rsid w:val="002353A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2353A0"/>
    <w:rPr>
      <w:rFonts w:asciiTheme="majorHAnsi" w:eastAsiaTheme="majorEastAsia" w:hAnsiTheme="majorHAnsi" w:cstheme="majorBidi"/>
      <w:b/>
      <w:bCs/>
      <w:color w:val="0070C0"/>
      <w:sz w:val="26"/>
      <w:szCs w:val="26"/>
    </w:rPr>
  </w:style>
  <w:style w:type="character" w:customStyle="1" w:styleId="In-textcode">
    <w:name w:val="In-text code"/>
    <w:basedOn w:val="DefaultParagraphFont"/>
    <w:uiPriority w:val="1"/>
    <w:qFormat/>
    <w:rsid w:val="002353A0"/>
    <w:rPr>
      <w:rFonts w:ascii="Courier New" w:hAnsi="Courier New"/>
    </w:rPr>
  </w:style>
  <w:style w:type="paragraph" w:customStyle="1" w:styleId="ShortTitle">
    <w:name w:val="Short Title"/>
    <w:basedOn w:val="Titledocument"/>
    <w:qFormat/>
    <w:rsid w:val="002353A0"/>
    <w:rPr>
      <w:rFonts w:ascii="Linux Biolinum" w:hAnsi="Linux Biolinum" w:cs="Linux Biolinum"/>
      <w:sz w:val="18"/>
    </w:rPr>
  </w:style>
  <w:style w:type="paragraph" w:customStyle="1" w:styleId="ComputerCode">
    <w:name w:val="ComputerCode"/>
    <w:basedOn w:val="Normal"/>
    <w:qFormat/>
    <w:rsid w:val="002353A0"/>
    <w:pPr>
      <w:spacing w:before="60" w:after="60" w:line="360" w:lineRule="auto"/>
    </w:pPr>
    <w:rPr>
      <w:rFonts w:ascii="Courier New" w:hAnsi="Courier New"/>
      <w:sz w:val="16"/>
    </w:rPr>
  </w:style>
  <w:style w:type="paragraph" w:customStyle="1" w:styleId="Head4">
    <w:name w:val="Head4"/>
    <w:autoRedefine/>
    <w:qFormat/>
    <w:rsid w:val="002353A0"/>
    <w:pPr>
      <w:keepNext/>
      <w:numPr>
        <w:ilvl w:val="3"/>
        <w:numId w:val="14"/>
      </w:numPr>
      <w:spacing w:before="60" w:after="140" w:line="240" w:lineRule="auto"/>
    </w:pPr>
    <w:rPr>
      <w:rFonts w:ascii="Arial" w:eastAsia="Times New Roman" w:hAnsi="Arial" w:cs="Arial"/>
      <w:i/>
      <w:sz w:val="24"/>
      <w:szCs w:val="20"/>
    </w:rPr>
  </w:style>
  <w:style w:type="character" w:customStyle="1" w:styleId="TableFootnoteChar">
    <w:name w:val="TableFootnote Char"/>
    <w:basedOn w:val="DefaultParagraphFont"/>
    <w:link w:val="TableFootnote"/>
    <w:locked/>
    <w:rsid w:val="002353A0"/>
    <w:rPr>
      <w:rFonts w:ascii="Times New Roman" w:hAnsi="Times New Roman" w:cs="Times New Roman"/>
      <w:sz w:val="18"/>
    </w:rPr>
  </w:style>
  <w:style w:type="paragraph" w:customStyle="1" w:styleId="TableFootnote">
    <w:name w:val="TableFootnote"/>
    <w:basedOn w:val="Normal"/>
    <w:link w:val="TableFootnoteChar"/>
    <w:qFormat/>
    <w:rsid w:val="002353A0"/>
  </w:style>
  <w:style w:type="character" w:styleId="UnresolvedMention">
    <w:name w:val="Unresolved Mention"/>
    <w:basedOn w:val="DefaultParagraphFont"/>
    <w:uiPriority w:val="99"/>
    <w:semiHidden/>
    <w:unhideWhenUsed/>
    <w:rsid w:val="001B241D"/>
    <w:rPr>
      <w:color w:val="605E5C"/>
      <w:shd w:val="clear" w:color="auto" w:fill="E1DFDD"/>
    </w:rPr>
  </w:style>
  <w:style w:type="paragraph" w:styleId="NormalWeb">
    <w:name w:val="Normal (Web)"/>
    <w:basedOn w:val="Normal"/>
    <w:uiPriority w:val="99"/>
    <w:semiHidden/>
    <w:unhideWhenUsed/>
    <w:rsid w:val="001B241D"/>
    <w:pPr>
      <w:spacing w:before="100" w:beforeAutospacing="1" w:after="100" w:afterAutospacing="1" w:line="240" w:lineRule="auto"/>
    </w:pPr>
    <w:rPr>
      <w:rFonts w:eastAsia="Times New Roman"/>
      <w:sz w:val="24"/>
      <w:szCs w:val="24"/>
    </w:rPr>
  </w:style>
  <w:style w:type="paragraph" w:styleId="Header">
    <w:name w:val="header"/>
    <w:basedOn w:val="Normal"/>
    <w:link w:val="HeaderChar"/>
    <w:rsid w:val="002353A0"/>
    <w:pPr>
      <w:tabs>
        <w:tab w:val="center" w:pos="4320"/>
        <w:tab w:val="right" w:pos="8640"/>
      </w:tabs>
    </w:pPr>
  </w:style>
  <w:style w:type="character" w:customStyle="1" w:styleId="HeaderChar">
    <w:name w:val="Header Char"/>
    <w:basedOn w:val="DefaultParagraphFont"/>
    <w:link w:val="Header"/>
    <w:rsid w:val="002353A0"/>
    <w:rPr>
      <w:rFonts w:ascii="Times New Roman" w:hAnsi="Times New Roman" w:cs="Times New Roman"/>
      <w:sz w:val="18"/>
    </w:rPr>
  </w:style>
  <w:style w:type="character" w:styleId="FollowedHyperlink">
    <w:name w:val="FollowedHyperlink"/>
    <w:basedOn w:val="DefaultParagraphFont"/>
    <w:uiPriority w:val="99"/>
    <w:semiHidden/>
    <w:unhideWhenUsed/>
    <w:rsid w:val="002353A0"/>
    <w:rPr>
      <w:rFonts w:ascii="Times New Roman" w:hAnsi="Times New Roman" w:cs="Times New Roman"/>
      <w:color w:val="954F72" w:themeColor="followedHyperlink"/>
      <w:u w:val="single"/>
    </w:rPr>
  </w:style>
  <w:style w:type="character" w:customStyle="1" w:styleId="Heading3Char">
    <w:name w:val="Heading 3 Char"/>
    <w:basedOn w:val="DefaultParagraphFont"/>
    <w:link w:val="Heading3"/>
    <w:uiPriority w:val="9"/>
    <w:rsid w:val="002353A0"/>
    <w:rPr>
      <w:rFonts w:asciiTheme="majorHAnsi" w:eastAsiaTheme="majorEastAsia" w:hAnsiTheme="majorHAnsi" w:cstheme="majorBidi"/>
      <w:b/>
      <w:bCs/>
      <w:color w:val="C45911" w:themeColor="accent2" w:themeShade="BF"/>
      <w:sz w:val="18"/>
    </w:rPr>
  </w:style>
  <w:style w:type="character" w:customStyle="1" w:styleId="Heading4Char">
    <w:name w:val="Heading 4 Char"/>
    <w:basedOn w:val="DefaultParagraphFont"/>
    <w:link w:val="Heading4"/>
    <w:uiPriority w:val="9"/>
    <w:rsid w:val="002353A0"/>
    <w:rPr>
      <w:rFonts w:asciiTheme="majorHAnsi" w:eastAsiaTheme="majorEastAsia" w:hAnsiTheme="majorHAnsi" w:cstheme="majorBidi"/>
      <w:bCs/>
      <w:i/>
      <w:iCs/>
      <w:color w:val="C45911" w:themeColor="accent2" w:themeShade="BF"/>
      <w:sz w:val="18"/>
    </w:rPr>
  </w:style>
  <w:style w:type="character" w:customStyle="1" w:styleId="Heading5Char">
    <w:name w:val="Heading 5 Char"/>
    <w:basedOn w:val="DefaultParagraphFont"/>
    <w:link w:val="Heading5"/>
    <w:uiPriority w:val="9"/>
    <w:rsid w:val="002353A0"/>
    <w:rPr>
      <w:rFonts w:asciiTheme="majorHAnsi" w:eastAsiaTheme="majorEastAsia" w:hAnsiTheme="majorHAnsi" w:cstheme="majorBidi"/>
      <w:b/>
      <w:color w:val="525252" w:themeColor="accent3" w:themeShade="80"/>
      <w:sz w:val="20"/>
    </w:rPr>
  </w:style>
  <w:style w:type="character" w:customStyle="1" w:styleId="Heading6Char">
    <w:name w:val="Heading 6 Char"/>
    <w:basedOn w:val="DefaultParagraphFont"/>
    <w:link w:val="Heading6"/>
    <w:rsid w:val="002353A0"/>
    <w:rPr>
      <w:rFonts w:ascii="Times New Roman" w:eastAsia="Times New Roman" w:hAnsi="Times New Roman" w:cs="Times New Roman"/>
      <w:bCs/>
      <w:sz w:val="24"/>
      <w:lang w:val="en-GB" w:bidi="ar-DZ"/>
    </w:rPr>
  </w:style>
  <w:style w:type="character" w:customStyle="1" w:styleId="Heading7Char">
    <w:name w:val="Heading 7 Char"/>
    <w:basedOn w:val="DefaultParagraphFont"/>
    <w:link w:val="Heading7"/>
    <w:rsid w:val="002353A0"/>
    <w:rPr>
      <w:rFonts w:ascii="Times New Roman" w:eastAsia="Times New Roman" w:hAnsi="Times New Roman" w:cs="Times New Roman"/>
      <w:b/>
      <w:sz w:val="24"/>
      <w:szCs w:val="24"/>
      <w:lang w:val="en-GB" w:bidi="ar-DZ"/>
    </w:rPr>
  </w:style>
  <w:style w:type="character" w:customStyle="1" w:styleId="Heading8Char">
    <w:name w:val="Heading 8 Char"/>
    <w:basedOn w:val="DefaultParagraphFont"/>
    <w:link w:val="Heading8"/>
    <w:rsid w:val="002353A0"/>
    <w:rPr>
      <w:rFonts w:ascii="Times New Roman" w:eastAsia="Times New Roman" w:hAnsi="Times New Roman" w:cs="Times New Roman"/>
      <w:b/>
      <w:i/>
      <w:iCs/>
      <w:sz w:val="24"/>
      <w:szCs w:val="24"/>
      <w:lang w:val="en-GB" w:bidi="ar-DZ"/>
    </w:rPr>
  </w:style>
  <w:style w:type="character" w:customStyle="1" w:styleId="Heading9Char">
    <w:name w:val="Heading 9 Char"/>
    <w:basedOn w:val="DefaultParagraphFont"/>
    <w:link w:val="Heading9"/>
    <w:rsid w:val="002353A0"/>
    <w:rPr>
      <w:rFonts w:ascii="Times New Roman" w:eastAsia="Times New Roman" w:hAnsi="Times New Roman" w:cs="Arial"/>
      <w:i/>
      <w:sz w:val="24"/>
      <w:lang w:val="en-GB" w:bidi="ar-DZ"/>
    </w:rPr>
  </w:style>
  <w:style w:type="character" w:styleId="FootnoteReference">
    <w:name w:val="footnote reference"/>
    <w:basedOn w:val="DefaultParagraphFont"/>
    <w:uiPriority w:val="99"/>
    <w:semiHidden/>
    <w:unhideWhenUsed/>
    <w:rsid w:val="002353A0"/>
    <w:rPr>
      <w:rFonts w:ascii="Times New Roman" w:hAnsi="Times New Roman" w:cs="Times New Roman"/>
      <w:vertAlign w:val="superscript"/>
    </w:rPr>
  </w:style>
  <w:style w:type="paragraph" w:styleId="FootnoteText">
    <w:name w:val="footnote text"/>
    <w:basedOn w:val="Normal"/>
    <w:link w:val="FootnoteTextChar"/>
    <w:semiHidden/>
    <w:rsid w:val="002353A0"/>
    <w:rPr>
      <w:sz w:val="14"/>
    </w:rPr>
  </w:style>
  <w:style w:type="character" w:customStyle="1" w:styleId="FootnoteTextChar">
    <w:name w:val="Footnote Text Char"/>
    <w:basedOn w:val="DefaultParagraphFont"/>
    <w:link w:val="FootnoteText"/>
    <w:semiHidden/>
    <w:rsid w:val="002353A0"/>
    <w:rPr>
      <w:rFonts w:ascii="Times New Roman" w:hAnsi="Times New Roman" w:cs="Times New Roman"/>
      <w:sz w:val="14"/>
    </w:rPr>
  </w:style>
  <w:style w:type="numbering" w:customStyle="1" w:styleId="SIGPLANListbullet">
    <w:name w:val="SIGPLAN List bullet"/>
    <w:basedOn w:val="NoList"/>
    <w:rsid w:val="002353A0"/>
    <w:pPr>
      <w:numPr>
        <w:numId w:val="39"/>
      </w:numPr>
    </w:pPr>
  </w:style>
  <w:style w:type="numbering" w:customStyle="1" w:styleId="SIGPLANListletter">
    <w:name w:val="SIGPLAN List letter"/>
    <w:basedOn w:val="NoList"/>
    <w:rsid w:val="002353A0"/>
    <w:pPr>
      <w:numPr>
        <w:numId w:val="40"/>
      </w:numPr>
    </w:pPr>
  </w:style>
  <w:style w:type="numbering" w:customStyle="1" w:styleId="SIGPLANListnumber">
    <w:name w:val="SIGPLAN List number"/>
    <w:basedOn w:val="NoList"/>
    <w:rsid w:val="002353A0"/>
    <w:pPr>
      <w:numPr>
        <w:numId w:val="41"/>
      </w:numPr>
    </w:pPr>
  </w:style>
  <w:style w:type="paragraph" w:styleId="BalloonText">
    <w:name w:val="Balloon Text"/>
    <w:basedOn w:val="Normal"/>
    <w:link w:val="BalloonTextChar"/>
    <w:semiHidden/>
    <w:rsid w:val="002353A0"/>
    <w:rPr>
      <w:rFonts w:ascii="Tahoma" w:hAnsi="Tahoma" w:cs="Tahoma"/>
      <w:sz w:val="16"/>
      <w:szCs w:val="16"/>
    </w:rPr>
  </w:style>
  <w:style w:type="character" w:customStyle="1" w:styleId="BalloonTextChar">
    <w:name w:val="Balloon Text Char"/>
    <w:basedOn w:val="DefaultParagraphFont"/>
    <w:link w:val="BalloonText"/>
    <w:semiHidden/>
    <w:rsid w:val="002353A0"/>
    <w:rPr>
      <w:rFonts w:ascii="Tahoma" w:hAnsi="Tahoma" w:cs="Tahoma"/>
      <w:sz w:val="16"/>
      <w:szCs w:val="16"/>
    </w:rPr>
  </w:style>
  <w:style w:type="character" w:styleId="CommentReference">
    <w:name w:val="annotation reference"/>
    <w:basedOn w:val="DefaultParagraphFont"/>
    <w:semiHidden/>
    <w:rsid w:val="002353A0"/>
    <w:rPr>
      <w:sz w:val="16"/>
      <w:szCs w:val="16"/>
    </w:rPr>
  </w:style>
  <w:style w:type="paragraph" w:styleId="CommentText">
    <w:name w:val="annotation text"/>
    <w:basedOn w:val="Normal"/>
    <w:link w:val="CommentTextChar"/>
    <w:semiHidden/>
    <w:rsid w:val="002353A0"/>
    <w:rPr>
      <w:sz w:val="20"/>
    </w:rPr>
  </w:style>
  <w:style w:type="character" w:customStyle="1" w:styleId="CommentTextChar">
    <w:name w:val="Comment Text Char"/>
    <w:basedOn w:val="DefaultParagraphFont"/>
    <w:link w:val="CommentText"/>
    <w:semiHidden/>
    <w:rsid w:val="002353A0"/>
    <w:rPr>
      <w:rFonts w:ascii="Times New Roman" w:hAnsi="Times New Roman" w:cs="Times New Roman"/>
      <w:sz w:val="20"/>
    </w:rPr>
  </w:style>
  <w:style w:type="paragraph" w:styleId="CommentSubject">
    <w:name w:val="annotation subject"/>
    <w:basedOn w:val="CommentText"/>
    <w:next w:val="CommentText"/>
    <w:link w:val="CommentSubjectChar"/>
    <w:semiHidden/>
    <w:rsid w:val="002353A0"/>
    <w:rPr>
      <w:b/>
      <w:bCs/>
    </w:rPr>
  </w:style>
  <w:style w:type="character" w:customStyle="1" w:styleId="CommentSubjectChar">
    <w:name w:val="Comment Subject Char"/>
    <w:basedOn w:val="CommentTextChar"/>
    <w:link w:val="CommentSubject"/>
    <w:semiHidden/>
    <w:rsid w:val="002353A0"/>
    <w:rPr>
      <w:rFonts w:ascii="Times New Roman" w:hAnsi="Times New Roman" w:cs="Times New Roman"/>
      <w:b/>
      <w:bCs/>
      <w:sz w:val="20"/>
    </w:rPr>
  </w:style>
  <w:style w:type="paragraph" w:customStyle="1" w:styleId="AbsHead">
    <w:name w:val="AbsHead"/>
    <w:link w:val="AbsHeadChar"/>
    <w:autoRedefine/>
    <w:qFormat/>
    <w:rsid w:val="002353A0"/>
    <w:pPr>
      <w:keepNext/>
      <w:spacing w:before="120" w:after="80" w:line="240" w:lineRule="auto"/>
    </w:pPr>
    <w:rPr>
      <w:rFonts w:ascii="Arial" w:hAnsi="Arial" w:cs="Arial"/>
      <w:b/>
      <w:lang w:val="fr-FR"/>
    </w:rPr>
  </w:style>
  <w:style w:type="character" w:customStyle="1" w:styleId="AbsHeadChar">
    <w:name w:val="AbsHead Char"/>
    <w:basedOn w:val="DefaultParagraphFont"/>
    <w:link w:val="AbsHead"/>
    <w:rsid w:val="002353A0"/>
    <w:rPr>
      <w:rFonts w:ascii="Arial" w:hAnsi="Arial" w:cs="Arial"/>
      <w:b/>
      <w:lang w:val="fr-FR"/>
    </w:rPr>
  </w:style>
  <w:style w:type="character" w:customStyle="1" w:styleId="AcceptedDate">
    <w:name w:val="AcceptedDate"/>
    <w:basedOn w:val="DefaultParagraphFont"/>
    <w:uiPriority w:val="1"/>
    <w:qFormat/>
    <w:rsid w:val="002353A0"/>
    <w:rPr>
      <w:rFonts w:ascii="Times New Roman" w:hAnsi="Times New Roman" w:cs="Times New Roman"/>
      <w:color w:val="FF0000"/>
    </w:rPr>
  </w:style>
  <w:style w:type="paragraph" w:customStyle="1" w:styleId="Address">
    <w:name w:val="Address"/>
    <w:rsid w:val="002353A0"/>
    <w:pPr>
      <w:spacing w:before="240" w:after="240" w:line="560" w:lineRule="exact"/>
      <w:ind w:left="720" w:right="720"/>
      <w:contextualSpacing/>
    </w:pPr>
    <w:rPr>
      <w:rFonts w:ascii="Cambria Math" w:eastAsia="Times New Roman" w:hAnsi="Cambria Math" w:cs="Times New Roman"/>
      <w:color w:val="244061"/>
      <w:sz w:val="24"/>
      <w:szCs w:val="20"/>
    </w:rPr>
  </w:style>
  <w:style w:type="character" w:customStyle="1" w:styleId="AltName">
    <w:name w:val="AltName"/>
    <w:basedOn w:val="DefaultParagraphFont"/>
    <w:uiPriority w:val="1"/>
    <w:qFormat/>
    <w:rsid w:val="002353A0"/>
    <w:rPr>
      <w:rFonts w:ascii="Times New Roman" w:hAnsi="Times New Roman" w:cs="Times New Roman"/>
      <w:color w:val="806000" w:themeColor="accent4" w:themeShade="80"/>
    </w:rPr>
  </w:style>
  <w:style w:type="paragraph" w:customStyle="1" w:styleId="AltSubTitle">
    <w:name w:val="AltSubTitle"/>
    <w:basedOn w:val="Subtitle"/>
    <w:qFormat/>
    <w:rsid w:val="002353A0"/>
  </w:style>
  <w:style w:type="paragraph" w:customStyle="1" w:styleId="AltTitle">
    <w:name w:val="AltTitle"/>
    <w:basedOn w:val="Titledocument"/>
    <w:qFormat/>
    <w:rsid w:val="002353A0"/>
  </w:style>
  <w:style w:type="paragraph" w:customStyle="1" w:styleId="Appendix">
    <w:name w:val="Appendix"/>
    <w:link w:val="AppendixChar"/>
    <w:qFormat/>
    <w:rsid w:val="002353A0"/>
    <w:pPr>
      <w:spacing w:before="480" w:after="200" w:line="276" w:lineRule="auto"/>
    </w:pPr>
    <w:rPr>
      <w:rFonts w:asciiTheme="majorHAnsi" w:hAnsiTheme="majorHAnsi"/>
      <w:color w:val="44546A" w:themeColor="text2"/>
      <w:sz w:val="28"/>
    </w:rPr>
  </w:style>
  <w:style w:type="character" w:customStyle="1" w:styleId="AppendixChar">
    <w:name w:val="Appendix Char"/>
    <w:basedOn w:val="DefaultParagraphFont"/>
    <w:link w:val="Appendix"/>
    <w:rsid w:val="002353A0"/>
    <w:rPr>
      <w:rFonts w:asciiTheme="majorHAnsi" w:hAnsiTheme="majorHAnsi"/>
      <w:color w:val="44546A" w:themeColor="text2"/>
      <w:sz w:val="28"/>
    </w:rPr>
  </w:style>
  <w:style w:type="character" w:customStyle="1" w:styleId="ArticleTitle">
    <w:name w:val="ArticleTitle"/>
    <w:basedOn w:val="DefaultParagraphFont"/>
    <w:uiPriority w:val="1"/>
    <w:qFormat/>
    <w:rsid w:val="002353A0"/>
    <w:rPr>
      <w:rFonts w:ascii="Times New Roman" w:hAnsi="Times New Roman" w:cs="Times New Roman"/>
      <w:color w:val="auto"/>
      <w:bdr w:val="none" w:sz="0" w:space="0" w:color="auto"/>
      <w:shd w:val="clear" w:color="auto" w:fill="CCCCFF"/>
    </w:rPr>
  </w:style>
  <w:style w:type="paragraph" w:customStyle="1" w:styleId="AuthInfo">
    <w:name w:val="AuthInfo"/>
    <w:qFormat/>
    <w:rsid w:val="002353A0"/>
    <w:pPr>
      <w:spacing w:after="200" w:line="276" w:lineRule="auto"/>
    </w:pPr>
  </w:style>
  <w:style w:type="character" w:customStyle="1" w:styleId="author-comment">
    <w:name w:val="author-comment"/>
    <w:basedOn w:val="DefaultParagraphFont"/>
    <w:uiPriority w:val="1"/>
    <w:qFormat/>
    <w:rsid w:val="002353A0"/>
    <w:rPr>
      <w:color w:val="FFC000" w:themeColor="accent4"/>
    </w:rPr>
  </w:style>
  <w:style w:type="character" w:customStyle="1" w:styleId="City">
    <w:name w:val="Cit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Collab">
    <w:name w:val="Collab"/>
    <w:basedOn w:val="DefaultParagraphFont"/>
    <w:uiPriority w:val="1"/>
    <w:qFormat/>
    <w:rsid w:val="002353A0"/>
    <w:rPr>
      <w:rFonts w:ascii="Times New Roman" w:hAnsi="Times New Roman" w:cs="Times New Roman"/>
      <w:color w:val="auto"/>
      <w:bdr w:val="none" w:sz="0" w:space="0" w:color="auto"/>
      <w:shd w:val="clear" w:color="auto" w:fill="5F5F5F"/>
    </w:rPr>
  </w:style>
  <w:style w:type="character" w:customStyle="1" w:styleId="ConfDate">
    <w:name w:val="ConfDate"/>
    <w:basedOn w:val="DefaultParagraphFont"/>
    <w:uiPriority w:val="1"/>
    <w:rsid w:val="002353A0"/>
    <w:rPr>
      <w:rFonts w:ascii="Times New Roman" w:hAnsi="Times New Roman"/>
      <w:color w:val="FF0066"/>
      <w:sz w:val="20"/>
    </w:rPr>
  </w:style>
  <w:style w:type="character" w:customStyle="1" w:styleId="ConfLoc">
    <w:name w:val="ConfLoc"/>
    <w:basedOn w:val="DefaultParagraphFont"/>
    <w:uiPriority w:val="1"/>
    <w:rsid w:val="002353A0"/>
    <w:rPr>
      <w:rFonts w:ascii="Times New Roman" w:hAnsi="Times New Roman" w:cs="Times New Roman"/>
      <w:color w:val="003300"/>
      <w:bdr w:val="none" w:sz="0" w:space="0" w:color="auto"/>
      <w:shd w:val="clear" w:color="auto" w:fill="9999FF"/>
    </w:rPr>
  </w:style>
  <w:style w:type="character" w:customStyle="1" w:styleId="ConfName">
    <w:name w:val="ConfName"/>
    <w:basedOn w:val="DefaultParagraphFont"/>
    <w:uiPriority w:val="1"/>
    <w:qFormat/>
    <w:rsid w:val="002353A0"/>
    <w:rPr>
      <w:rFonts w:ascii="Times New Roman" w:hAnsi="Times New Roman" w:cs="Times New Roman"/>
      <w:color w:val="15BDBD"/>
    </w:rPr>
  </w:style>
  <w:style w:type="paragraph" w:customStyle="1" w:styleId="Contributor">
    <w:name w:val="Contributor"/>
    <w:basedOn w:val="Normal"/>
    <w:qFormat/>
    <w:rsid w:val="002353A0"/>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2353A0"/>
  </w:style>
  <w:style w:type="character" w:customStyle="1" w:styleId="Correct">
    <w:name w:val="Correct"/>
    <w:basedOn w:val="DefaultParagraphFont"/>
    <w:uiPriority w:val="1"/>
    <w:qFormat/>
    <w:rsid w:val="002353A0"/>
    <w:rPr>
      <w:b/>
      <w:color w:val="0070C0"/>
    </w:rPr>
  </w:style>
  <w:style w:type="character" w:customStyle="1" w:styleId="Country">
    <w:name w:val="Country"/>
    <w:basedOn w:val="DefaultParagraphFont"/>
    <w:uiPriority w:val="1"/>
    <w:qFormat/>
    <w:rsid w:val="002353A0"/>
    <w:rPr>
      <w:rFonts w:ascii="Times New Roman" w:hAnsi="Times New Roman" w:cs="Times New Roman"/>
      <w:color w:val="auto"/>
      <w:bdr w:val="none" w:sz="0" w:space="0" w:color="auto"/>
      <w:shd w:val="clear" w:color="auto" w:fill="auto"/>
    </w:rPr>
  </w:style>
  <w:style w:type="character" w:customStyle="1" w:styleId="DateChar">
    <w:name w:val="Date Char"/>
    <w:basedOn w:val="DefaultParagraphFont"/>
    <w:uiPriority w:val="99"/>
    <w:semiHidden/>
    <w:rsid w:val="002353A0"/>
  </w:style>
  <w:style w:type="character" w:customStyle="1" w:styleId="Degree">
    <w:name w:val="Degree"/>
    <w:basedOn w:val="DefaultParagraphFont"/>
    <w:uiPriority w:val="1"/>
    <w:qFormat/>
    <w:rsid w:val="002353A0"/>
    <w:rPr>
      <w:rFonts w:ascii="Times New Roman" w:hAnsi="Times New Roman" w:cs="Times New Roman"/>
      <w:color w:val="auto"/>
      <w:bdr w:val="none" w:sz="0" w:space="0" w:color="auto"/>
      <w:shd w:val="clear" w:color="auto" w:fill="00C400"/>
    </w:rPr>
  </w:style>
  <w:style w:type="paragraph" w:customStyle="1" w:styleId="Dictionary">
    <w:name w:val="Dictionary"/>
    <w:basedOn w:val="Normal"/>
    <w:qFormat/>
    <w:rsid w:val="002353A0"/>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ocHead">
    <w:name w:val="DocHead"/>
    <w:basedOn w:val="Normal"/>
    <w:autoRedefine/>
    <w:qFormat/>
    <w:rsid w:val="002353A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2353A0"/>
    <w:rPr>
      <w:rFonts w:ascii="Times New Roman" w:hAnsi="Times New Roman" w:cs="Times New Roman"/>
      <w:color w:val="auto"/>
      <w:bdr w:val="none" w:sz="0" w:space="0" w:color="auto"/>
      <w:shd w:val="clear" w:color="auto" w:fill="CFBFB1"/>
    </w:rPr>
  </w:style>
  <w:style w:type="character" w:customStyle="1" w:styleId="EdFirstName">
    <w:name w:val="EdFirstName"/>
    <w:basedOn w:val="DefaultParagraphFont"/>
    <w:uiPriority w:val="1"/>
    <w:qFormat/>
    <w:rsid w:val="002353A0"/>
    <w:rPr>
      <w:rFonts w:ascii="Times New Roman" w:hAnsi="Times New Roman" w:cs="Times New Roman"/>
      <w:color w:val="auto"/>
      <w:bdr w:val="none" w:sz="0" w:space="0" w:color="auto"/>
      <w:shd w:val="clear" w:color="auto" w:fill="FFD1E8"/>
    </w:rPr>
  </w:style>
  <w:style w:type="character" w:customStyle="1" w:styleId="Edition">
    <w:name w:val="Edition"/>
    <w:basedOn w:val="DefaultParagraphFont"/>
    <w:uiPriority w:val="1"/>
    <w:qFormat/>
    <w:rsid w:val="002353A0"/>
    <w:rPr>
      <w:rFonts w:ascii="Times New Roman" w:hAnsi="Times New Roman" w:cs="Times New Roman"/>
      <w:color w:val="auto"/>
      <w:bdr w:val="none" w:sz="0" w:space="0" w:color="auto"/>
      <w:shd w:val="clear" w:color="auto" w:fill="9999FF"/>
    </w:rPr>
  </w:style>
  <w:style w:type="character" w:customStyle="1" w:styleId="EdMiddleName">
    <w:name w:val="EdMiddleName"/>
    <w:basedOn w:val="DefaultParagraphFont"/>
    <w:uiPriority w:val="1"/>
    <w:rsid w:val="002353A0"/>
    <w:rPr>
      <w:rFonts w:ascii="Times New Roman" w:hAnsi="Times New Roman" w:cs="Times New Roman"/>
      <w:bdr w:val="none" w:sz="0" w:space="0" w:color="auto"/>
      <w:shd w:val="clear" w:color="auto" w:fill="FF67B3"/>
    </w:rPr>
  </w:style>
  <w:style w:type="character" w:customStyle="1" w:styleId="EdSurname">
    <w:name w:val="EdSurname"/>
    <w:basedOn w:val="DefaultParagraphFont"/>
    <w:uiPriority w:val="1"/>
    <w:qFormat/>
    <w:rsid w:val="002353A0"/>
    <w:rPr>
      <w:rFonts w:ascii="Times New Roman" w:hAnsi="Times New Roman" w:cs="Times New Roman"/>
      <w:color w:val="auto"/>
      <w:bdr w:val="none" w:sz="0" w:space="0" w:color="auto"/>
      <w:shd w:val="clear" w:color="auto" w:fill="FF95CA"/>
    </w:rPr>
  </w:style>
  <w:style w:type="character" w:customStyle="1" w:styleId="Email">
    <w:name w:val="Email"/>
    <w:basedOn w:val="DefaultParagraphFont"/>
    <w:uiPriority w:val="1"/>
    <w:qFormat/>
    <w:rsid w:val="002353A0"/>
    <w:rPr>
      <w:rFonts w:ascii="Times New Roman" w:hAnsi="Times New Roman" w:cs="Times New Roman"/>
      <w:color w:val="0808B8"/>
    </w:rPr>
  </w:style>
  <w:style w:type="character" w:styleId="EndnoteReference">
    <w:name w:val="endnote reference"/>
    <w:basedOn w:val="DefaultParagraphFont"/>
    <w:uiPriority w:val="99"/>
    <w:semiHidden/>
    <w:unhideWhenUsed/>
    <w:rsid w:val="002353A0"/>
    <w:rPr>
      <w:rFonts w:ascii="Times New Roman" w:hAnsi="Times New Roman" w:cs="Times New Roman"/>
      <w:vertAlign w:val="superscript"/>
    </w:rPr>
  </w:style>
  <w:style w:type="paragraph" w:styleId="EndnoteText">
    <w:name w:val="endnote text"/>
    <w:basedOn w:val="Normal"/>
    <w:link w:val="EndnoteTextChar"/>
    <w:uiPriority w:val="99"/>
    <w:semiHidden/>
    <w:unhideWhenUsed/>
    <w:rsid w:val="002353A0"/>
    <w:rPr>
      <w:sz w:val="20"/>
      <w:szCs w:val="20"/>
    </w:rPr>
  </w:style>
  <w:style w:type="character" w:customStyle="1" w:styleId="EndnoteTextChar">
    <w:name w:val="Endnote Text Char"/>
    <w:basedOn w:val="DefaultParagraphFont"/>
    <w:link w:val="EndnoteText"/>
    <w:uiPriority w:val="99"/>
    <w:semiHidden/>
    <w:rsid w:val="002353A0"/>
    <w:rPr>
      <w:rFonts w:ascii="Times New Roman" w:hAnsi="Times New Roman" w:cs="Times New Roman"/>
      <w:sz w:val="20"/>
      <w:szCs w:val="20"/>
    </w:rPr>
  </w:style>
  <w:style w:type="character" w:customStyle="1" w:styleId="EqnCount">
    <w:name w:val="EqnCount"/>
    <w:basedOn w:val="DefaultParagraphFont"/>
    <w:uiPriority w:val="1"/>
    <w:qFormat/>
    <w:rsid w:val="002353A0"/>
    <w:rPr>
      <w:color w:val="0000FF"/>
    </w:rPr>
  </w:style>
  <w:style w:type="character" w:customStyle="1" w:styleId="eSlide">
    <w:name w:val="eSlide"/>
    <w:basedOn w:val="DefaultParagraphFont"/>
    <w:uiPriority w:val="1"/>
    <w:qFormat/>
    <w:rsid w:val="002353A0"/>
    <w:rPr>
      <w:color w:val="FF0000"/>
    </w:rPr>
  </w:style>
  <w:style w:type="paragraph" w:customStyle="1" w:styleId="ExtractBegin">
    <w:name w:val="ExtractBegin"/>
    <w:basedOn w:val="Normal"/>
    <w:qFormat/>
    <w:rsid w:val="002353A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2353A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2353A0"/>
    <w:rPr>
      <w:rFonts w:ascii="Times New Roman" w:hAnsi="Times New Roman" w:cs="Times New Roman"/>
      <w:color w:val="C00000"/>
    </w:rPr>
  </w:style>
  <w:style w:type="character" w:customStyle="1" w:styleId="FigCount">
    <w:name w:val="FigCount"/>
    <w:basedOn w:val="DefaultParagraphFont"/>
    <w:uiPriority w:val="1"/>
    <w:qFormat/>
    <w:rsid w:val="002353A0"/>
    <w:rPr>
      <w:color w:val="0000FF"/>
    </w:rPr>
  </w:style>
  <w:style w:type="character" w:customStyle="1" w:styleId="FirstName">
    <w:name w:val="FirstName"/>
    <w:basedOn w:val="DefaultParagraphFont"/>
    <w:uiPriority w:val="1"/>
    <w:qFormat/>
    <w:rsid w:val="002353A0"/>
    <w:rPr>
      <w:rFonts w:ascii="Times New Roman" w:hAnsi="Times New Roman" w:cs="Times New Roman"/>
      <w:color w:val="auto"/>
      <w:bdr w:val="none" w:sz="0" w:space="0" w:color="auto"/>
      <w:shd w:val="clear" w:color="auto" w:fill="DDDDDD"/>
    </w:rPr>
  </w:style>
  <w:style w:type="paragraph" w:customStyle="1" w:styleId="FloatQuote">
    <w:name w:val="FloatQuote"/>
    <w:basedOn w:val="Para"/>
    <w:qFormat/>
    <w:rsid w:val="002353A0"/>
    <w:pPr>
      <w:shd w:val="clear" w:color="auto" w:fill="E2EFD9" w:themeFill="accent6" w:themeFillTint="33"/>
      <w:ind w:left="1134" w:right="1134" w:firstLine="0"/>
      <w:jc w:val="both"/>
    </w:pPr>
  </w:style>
  <w:style w:type="character" w:customStyle="1" w:styleId="focus">
    <w:name w:val="focus"/>
    <w:basedOn w:val="DefaultParagraphFont"/>
    <w:rsid w:val="002353A0"/>
  </w:style>
  <w:style w:type="character" w:customStyle="1" w:styleId="GrantSponser">
    <w:name w:val="GrantSponser"/>
    <w:basedOn w:val="DefaultParagraphFont"/>
    <w:uiPriority w:val="1"/>
    <w:qFormat/>
    <w:rsid w:val="002353A0"/>
    <w:rPr>
      <w:rFonts w:ascii="Times New Roman" w:hAnsi="Times New Roman" w:cs="Times New Roman"/>
      <w:color w:val="666699"/>
    </w:rPr>
  </w:style>
  <w:style w:type="paragraph" w:customStyle="1" w:styleId="Head5">
    <w:name w:val="Head5"/>
    <w:autoRedefine/>
    <w:qFormat/>
    <w:rsid w:val="002353A0"/>
    <w:pPr>
      <w:spacing w:before="120" w:after="120" w:line="240" w:lineRule="auto"/>
    </w:pPr>
    <w:rPr>
      <w:rFonts w:ascii="Arial" w:eastAsia="Times New Roman" w:hAnsi="Arial" w:cs="Arial"/>
      <w:szCs w:val="20"/>
    </w:rPr>
  </w:style>
  <w:style w:type="paragraph" w:customStyle="1" w:styleId="Head6">
    <w:name w:val="Head6"/>
    <w:basedOn w:val="Normal"/>
    <w:rsid w:val="002353A0"/>
    <w:pPr>
      <w:keepNext/>
      <w:keepLines/>
      <w:widowControl w:val="0"/>
      <w:spacing w:after="120"/>
      <w:ind w:left="720"/>
      <w:outlineLvl w:val="5"/>
    </w:pPr>
    <w:rPr>
      <w:rFonts w:ascii="Arial" w:eastAsia="Arial Unicode MS" w:hAnsi="Arial" w:cs="Arial"/>
      <w:sz w:val="24"/>
      <w:szCs w:val="20"/>
    </w:rPr>
  </w:style>
  <w:style w:type="paragraph" w:customStyle="1" w:styleId="History">
    <w:name w:val="History"/>
    <w:basedOn w:val="Normal"/>
    <w:autoRedefine/>
    <w:qFormat/>
    <w:rsid w:val="002353A0"/>
  </w:style>
  <w:style w:type="character" w:customStyle="1" w:styleId="Isbn">
    <w:name w:val="Isbn"/>
    <w:basedOn w:val="DefaultParagraphFont"/>
    <w:uiPriority w:val="1"/>
    <w:qFormat/>
    <w:rsid w:val="002353A0"/>
    <w:rPr>
      <w:rFonts w:ascii="Times New Roman" w:hAnsi="Times New Roman" w:cs="Times New Roman"/>
      <w:bdr w:val="none" w:sz="0" w:space="0" w:color="auto"/>
      <w:shd w:val="clear" w:color="auto" w:fill="C8EBFC"/>
    </w:rPr>
  </w:style>
  <w:style w:type="character" w:customStyle="1" w:styleId="Label">
    <w:name w:val="Label"/>
    <w:basedOn w:val="DefaultParagraphFont"/>
    <w:uiPriority w:val="1"/>
    <w:qFormat/>
    <w:rsid w:val="002353A0"/>
    <w:rPr>
      <w:rFonts w:ascii="Times New Roman" w:hAnsi="Times New Roman" w:cs="Times New Roman"/>
      <w:b w:val="0"/>
      <w:color w:val="0070C0"/>
    </w:rPr>
  </w:style>
  <w:style w:type="character" w:customStyle="1" w:styleId="ListTitle">
    <w:name w:val="ListTitle"/>
    <w:basedOn w:val="Label"/>
    <w:uiPriority w:val="1"/>
    <w:qFormat/>
    <w:rsid w:val="002353A0"/>
    <w:rPr>
      <w:rFonts w:ascii="Arial" w:hAnsi="Arial" w:cs="Arial"/>
      <w:b/>
      <w:color w:val="0070C0"/>
      <w:sz w:val="18"/>
    </w:rPr>
  </w:style>
  <w:style w:type="character" w:customStyle="1" w:styleId="Isource">
    <w:name w:val="Isource"/>
    <w:basedOn w:val="ListTitle"/>
    <w:uiPriority w:val="1"/>
    <w:qFormat/>
    <w:rsid w:val="002353A0"/>
    <w:rPr>
      <w:rFonts w:ascii="Linux Biolinum" w:hAnsi="Linux Biolinum" w:cs="Arial"/>
      <w:b/>
      <w:color w:val="ED7D31" w:themeColor="accent2"/>
      <w:sz w:val="18"/>
    </w:rPr>
  </w:style>
  <w:style w:type="character" w:customStyle="1" w:styleId="Issn">
    <w:name w:val="Issn"/>
    <w:basedOn w:val="DefaultParagraphFont"/>
    <w:uiPriority w:val="1"/>
    <w:qFormat/>
    <w:rsid w:val="002353A0"/>
    <w:rPr>
      <w:rFonts w:ascii="Times New Roman" w:hAnsi="Times New Roman" w:cs="Times New Roman"/>
      <w:bdr w:val="none" w:sz="0" w:space="0" w:color="auto"/>
      <w:shd w:val="clear" w:color="auto" w:fill="A17189"/>
    </w:rPr>
  </w:style>
  <w:style w:type="character" w:customStyle="1" w:styleId="Issue">
    <w:name w:val="Issue"/>
    <w:basedOn w:val="DefaultParagraphFont"/>
    <w:uiPriority w:val="1"/>
    <w:qFormat/>
    <w:rsid w:val="002353A0"/>
    <w:rPr>
      <w:rFonts w:ascii="Times New Roman" w:hAnsi="Times New Roman" w:cs="Times New Roman"/>
      <w:color w:val="auto"/>
      <w:bdr w:val="none" w:sz="0" w:space="0" w:color="auto"/>
      <w:shd w:val="clear" w:color="auto" w:fill="C8BE84"/>
    </w:rPr>
  </w:style>
  <w:style w:type="character" w:customStyle="1" w:styleId="JournalTitle">
    <w:name w:val="JournalTitle"/>
    <w:basedOn w:val="DefaultParagraphFont"/>
    <w:uiPriority w:val="1"/>
    <w:qFormat/>
    <w:rsid w:val="002353A0"/>
    <w:rPr>
      <w:rFonts w:ascii="Times New Roman" w:hAnsi="Times New Roman" w:cs="Times New Roman"/>
      <w:color w:val="auto"/>
      <w:bdr w:val="none" w:sz="0" w:space="0" w:color="auto"/>
      <w:shd w:val="clear" w:color="auto" w:fill="CCFF99"/>
    </w:rPr>
  </w:style>
  <w:style w:type="paragraph" w:customStyle="1" w:styleId="ListEnd">
    <w:name w:val="ListEnd"/>
    <w:basedOn w:val="Normal"/>
    <w:qFormat/>
    <w:rsid w:val="002353A0"/>
  </w:style>
  <w:style w:type="paragraph" w:customStyle="1" w:styleId="ListStart">
    <w:name w:val="ListStart"/>
    <w:basedOn w:val="Normal"/>
    <w:qFormat/>
    <w:rsid w:val="002353A0"/>
  </w:style>
  <w:style w:type="paragraph" w:customStyle="1" w:styleId="MetadataHead">
    <w:name w:val="MetadataHead"/>
    <w:basedOn w:val="Normal"/>
    <w:rsid w:val="002353A0"/>
    <w:rPr>
      <w:color w:val="8496B0" w:themeColor="text2" w:themeTint="99"/>
      <w:sz w:val="20"/>
    </w:rPr>
  </w:style>
  <w:style w:type="character" w:customStyle="1" w:styleId="MiddleName">
    <w:name w:val="MiddleName"/>
    <w:basedOn w:val="DefaultParagraphFont"/>
    <w:uiPriority w:val="1"/>
    <w:qFormat/>
    <w:rsid w:val="002353A0"/>
    <w:rPr>
      <w:rFonts w:ascii="Times New Roman" w:hAnsi="Times New Roman" w:cs="Times New Roman"/>
      <w:color w:val="auto"/>
      <w:bdr w:val="none" w:sz="0" w:space="0" w:color="auto"/>
      <w:shd w:val="clear" w:color="auto" w:fill="9C9C9C"/>
    </w:rPr>
  </w:style>
  <w:style w:type="character" w:customStyle="1" w:styleId="MiscDate">
    <w:name w:val="MiscDate"/>
    <w:basedOn w:val="DefaultParagraphFont"/>
    <w:uiPriority w:val="1"/>
    <w:qFormat/>
    <w:rsid w:val="002353A0"/>
    <w:rPr>
      <w:rFonts w:ascii="Times New Roman" w:hAnsi="Times New Roman" w:cs="Times New Roman"/>
      <w:color w:val="7030A0"/>
    </w:rPr>
  </w:style>
  <w:style w:type="character" w:customStyle="1" w:styleId="Orcid">
    <w:name w:val="Orcid"/>
    <w:basedOn w:val="DefaultParagraphFont"/>
    <w:uiPriority w:val="1"/>
    <w:qFormat/>
    <w:rsid w:val="002353A0"/>
    <w:rPr>
      <w:rFonts w:ascii="Times New Roman" w:hAnsi="Times New Roman" w:cs="Times New Roman"/>
      <w:color w:val="7030A0"/>
    </w:rPr>
  </w:style>
  <w:style w:type="character" w:customStyle="1" w:styleId="OrgDiv">
    <w:name w:val="OrgDiv"/>
    <w:basedOn w:val="DefaultParagraphFont"/>
    <w:uiPriority w:val="1"/>
    <w:qFormat/>
    <w:rsid w:val="002353A0"/>
    <w:rPr>
      <w:rFonts w:ascii="Times New Roman" w:hAnsi="Times New Roman" w:cs="Times New Roman"/>
      <w:color w:val="auto"/>
    </w:rPr>
  </w:style>
  <w:style w:type="character" w:customStyle="1" w:styleId="OrgName">
    <w:name w:val="OrgName"/>
    <w:basedOn w:val="DefaultParagraphFont"/>
    <w:uiPriority w:val="1"/>
    <w:qFormat/>
    <w:rsid w:val="002353A0"/>
    <w:rPr>
      <w:rFonts w:ascii="Times New Roman" w:hAnsi="Times New Roman" w:cs="Times New Roman"/>
      <w:color w:val="auto"/>
    </w:rPr>
  </w:style>
  <w:style w:type="character" w:customStyle="1" w:styleId="Pages">
    <w:name w:val="Pages"/>
    <w:basedOn w:val="DefaultParagraphFont"/>
    <w:uiPriority w:val="1"/>
    <w:qFormat/>
    <w:rsid w:val="002353A0"/>
    <w:rPr>
      <w:rFonts w:ascii="Times New Roman" w:hAnsi="Times New Roman" w:cs="Times New Roman"/>
      <w:color w:val="auto"/>
      <w:bdr w:val="none" w:sz="0" w:space="0" w:color="auto"/>
      <w:shd w:val="clear" w:color="auto" w:fill="D279FF"/>
    </w:rPr>
  </w:style>
  <w:style w:type="character" w:customStyle="1" w:styleId="PinCode">
    <w:name w:val="PinCode"/>
    <w:basedOn w:val="DefaultParagraphFont"/>
    <w:uiPriority w:val="1"/>
    <w:qFormat/>
    <w:rsid w:val="002353A0"/>
    <w:rPr>
      <w:rFonts w:ascii="Times New Roman" w:hAnsi="Times New Roman" w:cs="Times New Roman"/>
      <w:color w:val="808000"/>
    </w:rPr>
  </w:style>
  <w:style w:type="character" w:styleId="PlaceholderText">
    <w:name w:val="Placeholder Text"/>
    <w:basedOn w:val="DefaultParagraphFont"/>
    <w:uiPriority w:val="99"/>
    <w:semiHidden/>
    <w:rsid w:val="002353A0"/>
    <w:rPr>
      <w:rFonts w:ascii="Times New Roman" w:hAnsi="Times New Roman" w:cs="Times New Roman"/>
      <w:color w:val="808080"/>
    </w:rPr>
  </w:style>
  <w:style w:type="character" w:customStyle="1" w:styleId="Prefix">
    <w:name w:val="Prefix"/>
    <w:basedOn w:val="DefaultParagraphFont"/>
    <w:uiPriority w:val="1"/>
    <w:qFormat/>
    <w:rsid w:val="002353A0"/>
    <w:rPr>
      <w:rFonts w:ascii="Times New Roman" w:hAnsi="Times New Roman" w:cs="Times New Roman"/>
      <w:color w:val="auto"/>
      <w:bdr w:val="none" w:sz="0" w:space="0" w:color="auto"/>
      <w:shd w:val="clear" w:color="auto" w:fill="FF8633"/>
    </w:rPr>
  </w:style>
  <w:style w:type="character" w:customStyle="1" w:styleId="Proceeding">
    <w:name w:val="Proceeding"/>
    <w:basedOn w:val="DefaultParagraphFont"/>
    <w:uiPriority w:val="1"/>
    <w:qFormat/>
    <w:rsid w:val="002353A0"/>
    <w:rPr>
      <w:rFonts w:ascii="Times New Roman" w:hAnsi="Times New Roman" w:cs="Times New Roman"/>
      <w:color w:val="auto"/>
      <w:bdr w:val="none" w:sz="0" w:space="0" w:color="auto"/>
      <w:shd w:val="clear" w:color="auto" w:fill="A5BED6"/>
    </w:rPr>
  </w:style>
  <w:style w:type="character" w:customStyle="1" w:styleId="Publisher">
    <w:name w:val="Publisher"/>
    <w:basedOn w:val="DefaultParagraphFont"/>
    <w:uiPriority w:val="1"/>
    <w:qFormat/>
    <w:rsid w:val="002353A0"/>
    <w:rPr>
      <w:rFonts w:ascii="Times New Roman" w:hAnsi="Times New Roman" w:cs="Times New Roman"/>
      <w:color w:val="auto"/>
      <w:bdr w:val="none" w:sz="0" w:space="0" w:color="auto"/>
      <w:shd w:val="clear" w:color="auto" w:fill="FFFF49"/>
    </w:rPr>
  </w:style>
  <w:style w:type="paragraph" w:customStyle="1" w:styleId="PullQuote">
    <w:name w:val="PullQuote"/>
    <w:basedOn w:val="Para"/>
    <w:qFormat/>
    <w:rsid w:val="002353A0"/>
    <w:pPr>
      <w:shd w:val="clear" w:color="auto" w:fill="EDEDED" w:themeFill="accent3" w:themeFillTint="33"/>
      <w:ind w:left="1134" w:right="1134" w:firstLine="0"/>
      <w:jc w:val="both"/>
    </w:pPr>
  </w:style>
  <w:style w:type="paragraph" w:customStyle="1" w:styleId="Quotation">
    <w:name w:val="Quotation"/>
    <w:basedOn w:val="Normal"/>
    <w:qFormat/>
    <w:rsid w:val="002353A0"/>
    <w:pPr>
      <w:jc w:val="center"/>
    </w:pPr>
    <w:rPr>
      <w:sz w:val="16"/>
    </w:rPr>
  </w:style>
  <w:style w:type="character" w:customStyle="1" w:styleId="ReceivedDate">
    <w:name w:val="ReceivedDate"/>
    <w:basedOn w:val="DefaultParagraphFont"/>
    <w:uiPriority w:val="1"/>
    <w:qFormat/>
    <w:rsid w:val="002353A0"/>
    <w:rPr>
      <w:rFonts w:ascii="Times New Roman" w:hAnsi="Times New Roman" w:cs="Times New Roman"/>
      <w:color w:val="00B050"/>
    </w:rPr>
  </w:style>
  <w:style w:type="paragraph" w:customStyle="1" w:styleId="RectoRRH">
    <w:name w:val="Recto_(RRH)"/>
    <w:autoRedefine/>
    <w:qFormat/>
    <w:rsid w:val="002353A0"/>
    <w:pPr>
      <w:spacing w:after="0" w:line="240" w:lineRule="auto"/>
      <w:jc w:val="right"/>
    </w:pPr>
    <w:rPr>
      <w:rFonts w:ascii="Times New Roman" w:eastAsia="Times New Roman" w:hAnsi="Times New Roman" w:cs="Times New Roman"/>
      <w:sz w:val="18"/>
      <w:szCs w:val="20"/>
    </w:rPr>
  </w:style>
  <w:style w:type="character" w:customStyle="1" w:styleId="RefCount">
    <w:name w:val="RefCount"/>
    <w:basedOn w:val="DefaultParagraphFont"/>
    <w:uiPriority w:val="1"/>
    <w:qFormat/>
    <w:rsid w:val="002353A0"/>
    <w:rPr>
      <w:color w:val="0000FF"/>
    </w:rPr>
  </w:style>
  <w:style w:type="paragraph" w:customStyle="1" w:styleId="Reference">
    <w:name w:val="Reference"/>
    <w:basedOn w:val="Normal"/>
    <w:qFormat/>
    <w:rsid w:val="002353A0"/>
  </w:style>
  <w:style w:type="character" w:customStyle="1" w:styleId="RefMisc">
    <w:name w:val="RefMisc"/>
    <w:basedOn w:val="DefaultParagraphFont"/>
    <w:uiPriority w:val="1"/>
    <w:qFormat/>
    <w:rsid w:val="002353A0"/>
    <w:rPr>
      <w:rFonts w:ascii="Times New Roman" w:hAnsi="Times New Roman" w:cs="Times New Roman"/>
      <w:color w:val="auto"/>
      <w:bdr w:val="none" w:sz="0" w:space="0" w:color="auto"/>
      <w:shd w:val="clear" w:color="auto" w:fill="FF9933"/>
    </w:rPr>
  </w:style>
  <w:style w:type="character" w:customStyle="1" w:styleId="Report">
    <w:name w:val="Report"/>
    <w:basedOn w:val="DefaultParagraphFont"/>
    <w:uiPriority w:val="1"/>
    <w:qFormat/>
    <w:rsid w:val="002353A0"/>
    <w:rPr>
      <w:rFonts w:ascii="Times New Roman" w:hAnsi="Times New Roman" w:cs="Times New Roman"/>
      <w:bdr w:val="none" w:sz="0" w:space="0" w:color="auto"/>
      <w:shd w:val="clear" w:color="auto" w:fill="D7E553"/>
    </w:rPr>
  </w:style>
  <w:style w:type="character" w:customStyle="1" w:styleId="RevisedDate">
    <w:name w:val="RevisedDate"/>
    <w:basedOn w:val="DefaultParagraphFont"/>
    <w:uiPriority w:val="1"/>
    <w:qFormat/>
    <w:rsid w:val="002353A0"/>
    <w:rPr>
      <w:rFonts w:ascii="Times New Roman" w:hAnsi="Times New Roman" w:cs="Times New Roman"/>
      <w:color w:val="0070C0"/>
    </w:rPr>
  </w:style>
  <w:style w:type="character" w:customStyle="1" w:styleId="RevisedDate1">
    <w:name w:val="RevisedDate1"/>
    <w:basedOn w:val="DefaultParagraphFont"/>
    <w:uiPriority w:val="1"/>
    <w:qFormat/>
    <w:rsid w:val="002353A0"/>
    <w:rPr>
      <w:rFonts w:ascii="Times New Roman" w:hAnsi="Times New Roman" w:cs="Times New Roman"/>
      <w:color w:val="BF8F00" w:themeColor="accent4" w:themeShade="BF"/>
    </w:rPr>
  </w:style>
  <w:style w:type="character" w:customStyle="1" w:styleId="RevisedDate2">
    <w:name w:val="RevisedDate2"/>
    <w:basedOn w:val="DefaultParagraphFont"/>
    <w:uiPriority w:val="1"/>
    <w:qFormat/>
    <w:rsid w:val="002353A0"/>
    <w:rPr>
      <w:rFonts w:ascii="Times New Roman" w:hAnsi="Times New Roman" w:cs="Times New Roman"/>
      <w:color w:val="538135" w:themeColor="accent6" w:themeShade="BF"/>
    </w:rPr>
  </w:style>
  <w:style w:type="character" w:customStyle="1" w:styleId="Role">
    <w:name w:val="Role"/>
    <w:basedOn w:val="DefaultParagraphFont"/>
    <w:uiPriority w:val="1"/>
    <w:qFormat/>
    <w:rsid w:val="002353A0"/>
    <w:rPr>
      <w:rFonts w:ascii="Times New Roman" w:hAnsi="Times New Roman" w:cs="Times New Roman"/>
      <w:color w:val="92D050"/>
    </w:rPr>
  </w:style>
  <w:style w:type="paragraph" w:styleId="Salutation">
    <w:name w:val="Salutation"/>
    <w:basedOn w:val="Normal"/>
    <w:next w:val="Normal"/>
    <w:link w:val="SalutationChar"/>
    <w:uiPriority w:val="99"/>
    <w:semiHidden/>
    <w:unhideWhenUsed/>
    <w:rsid w:val="002353A0"/>
  </w:style>
  <w:style w:type="character" w:customStyle="1" w:styleId="SalutationChar">
    <w:name w:val="Salutation Char"/>
    <w:basedOn w:val="DefaultParagraphFont"/>
    <w:link w:val="Salutation"/>
    <w:uiPriority w:val="99"/>
    <w:semiHidden/>
    <w:rsid w:val="002353A0"/>
    <w:rPr>
      <w:rFonts w:ascii="Times New Roman" w:hAnsi="Times New Roman" w:cs="Times New Roman"/>
      <w:sz w:val="18"/>
    </w:rPr>
  </w:style>
  <w:style w:type="paragraph" w:customStyle="1" w:styleId="SelfCitation">
    <w:name w:val="SelfCitation"/>
    <w:basedOn w:val="Para"/>
    <w:qFormat/>
    <w:rsid w:val="002353A0"/>
  </w:style>
  <w:style w:type="paragraph" w:customStyle="1" w:styleId="Source">
    <w:name w:val="Source"/>
    <w:basedOn w:val="Normal"/>
    <w:qFormat/>
    <w:rsid w:val="002353A0"/>
    <w:pPr>
      <w:spacing w:after="200" w:line="276" w:lineRule="auto"/>
      <w:ind w:left="720"/>
      <w:jc w:val="right"/>
    </w:pPr>
    <w:rPr>
      <w:rFonts w:asciiTheme="minorHAnsi" w:hAnsiTheme="minorHAnsi"/>
      <w:sz w:val="22"/>
    </w:rPr>
  </w:style>
  <w:style w:type="paragraph" w:customStyle="1" w:styleId="Spine">
    <w:name w:val="Spine"/>
    <w:basedOn w:val="Normal"/>
    <w:qFormat/>
    <w:rsid w:val="002353A0"/>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2353A0"/>
    <w:rPr>
      <w:rFonts w:ascii="Times New Roman" w:hAnsi="Times New Roman" w:cs="Times New Roman"/>
      <w:color w:val="auto"/>
    </w:rPr>
  </w:style>
  <w:style w:type="character" w:customStyle="1" w:styleId="Street">
    <w:name w:val="Street"/>
    <w:basedOn w:val="DefaultParagraphFont"/>
    <w:uiPriority w:val="1"/>
    <w:qFormat/>
    <w:rsid w:val="002353A0"/>
    <w:rPr>
      <w:rFonts w:ascii="Times New Roman" w:hAnsi="Times New Roman" w:cs="Times New Roman"/>
      <w:color w:val="auto"/>
      <w:bdr w:val="none" w:sz="0" w:space="0" w:color="auto"/>
      <w:shd w:val="clear" w:color="auto" w:fill="00CC99"/>
    </w:rPr>
  </w:style>
  <w:style w:type="character" w:styleId="Strong">
    <w:name w:val="Strong"/>
    <w:basedOn w:val="DefaultParagraphFont"/>
    <w:uiPriority w:val="22"/>
    <w:qFormat/>
    <w:rsid w:val="002353A0"/>
    <w:rPr>
      <w:b/>
      <w:bCs/>
    </w:rPr>
  </w:style>
  <w:style w:type="character" w:customStyle="1" w:styleId="Suffix">
    <w:name w:val="Suffix"/>
    <w:basedOn w:val="DefaultParagraphFont"/>
    <w:uiPriority w:val="1"/>
    <w:qFormat/>
    <w:rsid w:val="002353A0"/>
    <w:rPr>
      <w:rFonts w:ascii="Times New Roman" w:hAnsi="Times New Roman" w:cs="Times New Roman"/>
      <w:color w:val="auto"/>
      <w:bdr w:val="none" w:sz="0" w:space="0" w:color="auto"/>
      <w:shd w:val="clear" w:color="auto" w:fill="FFA86D"/>
    </w:rPr>
  </w:style>
  <w:style w:type="character" w:customStyle="1" w:styleId="Surname">
    <w:name w:val="Surname"/>
    <w:basedOn w:val="DefaultParagraphFont"/>
    <w:uiPriority w:val="1"/>
    <w:qFormat/>
    <w:rsid w:val="002353A0"/>
    <w:rPr>
      <w:rFonts w:ascii="Times New Roman" w:hAnsi="Times New Roman" w:cs="Times New Roman"/>
      <w:color w:val="auto"/>
      <w:bdr w:val="none" w:sz="0" w:space="0" w:color="auto"/>
      <w:shd w:val="clear" w:color="auto" w:fill="BCBCBC"/>
    </w:rPr>
  </w:style>
  <w:style w:type="paragraph" w:customStyle="1" w:styleId="TableFootTitle">
    <w:name w:val="TableFootTitle"/>
    <w:basedOn w:val="TableFootnote"/>
    <w:autoRedefine/>
    <w:qFormat/>
    <w:rsid w:val="002353A0"/>
    <w:rPr>
      <w:sz w:val="22"/>
    </w:rPr>
  </w:style>
  <w:style w:type="character" w:customStyle="1" w:styleId="TblCount">
    <w:name w:val="TblCount"/>
    <w:basedOn w:val="DefaultParagraphFont"/>
    <w:uiPriority w:val="1"/>
    <w:qFormat/>
    <w:rsid w:val="002353A0"/>
    <w:rPr>
      <w:color w:val="0000FF"/>
    </w:rPr>
  </w:style>
  <w:style w:type="paragraph" w:customStyle="1" w:styleId="TitleNote">
    <w:name w:val="TitleNote"/>
    <w:basedOn w:val="AuthNotes"/>
    <w:qFormat/>
    <w:rsid w:val="002353A0"/>
    <w:rPr>
      <w:sz w:val="20"/>
    </w:rPr>
  </w:style>
  <w:style w:type="paragraph" w:customStyle="1" w:styleId="TOC1">
    <w:name w:val="TOC1"/>
    <w:basedOn w:val="Normal"/>
    <w:qFormat/>
    <w:rsid w:val="002353A0"/>
  </w:style>
  <w:style w:type="paragraph" w:customStyle="1" w:styleId="TOC2">
    <w:name w:val="TOC2"/>
    <w:basedOn w:val="Normal"/>
    <w:qFormat/>
    <w:rsid w:val="002353A0"/>
  </w:style>
  <w:style w:type="paragraph" w:customStyle="1" w:styleId="TOC3">
    <w:name w:val="TOC3"/>
    <w:basedOn w:val="Normal"/>
    <w:qFormat/>
    <w:rsid w:val="002353A0"/>
  </w:style>
  <w:style w:type="paragraph" w:customStyle="1" w:styleId="TOC4">
    <w:name w:val="TOC4"/>
    <w:basedOn w:val="Normal"/>
    <w:qFormat/>
    <w:rsid w:val="002353A0"/>
  </w:style>
  <w:style w:type="paragraph" w:customStyle="1" w:styleId="Update">
    <w:name w:val="Update"/>
    <w:basedOn w:val="Normal"/>
    <w:qFormat/>
    <w:rsid w:val="002353A0"/>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2353A0"/>
    <w:rPr>
      <w:rFonts w:ascii="Times New Roman" w:hAnsi="Times New Roman" w:cs="Times New Roman"/>
      <w:color w:val="auto"/>
      <w:bdr w:val="none" w:sz="0" w:space="0" w:color="auto"/>
      <w:shd w:val="clear" w:color="auto" w:fill="FF3300"/>
    </w:rPr>
  </w:style>
  <w:style w:type="paragraph" w:customStyle="1" w:styleId="Value">
    <w:name w:val="Value"/>
    <w:basedOn w:val="Normal"/>
    <w:next w:val="Normal"/>
    <w:qFormat/>
    <w:rsid w:val="002353A0"/>
  </w:style>
  <w:style w:type="paragraph" w:customStyle="1" w:styleId="VersoLRH">
    <w:name w:val="Verso_(LRH)"/>
    <w:autoRedefine/>
    <w:qFormat/>
    <w:rsid w:val="002353A0"/>
    <w:pPr>
      <w:spacing w:after="0" w:line="240" w:lineRule="auto"/>
    </w:pPr>
    <w:rPr>
      <w:rFonts w:ascii="Times New Roman" w:eastAsia="Times New Roman" w:hAnsi="Times New Roman" w:cs="Times New Roman"/>
      <w:sz w:val="14"/>
      <w:szCs w:val="20"/>
    </w:rPr>
  </w:style>
  <w:style w:type="paragraph" w:customStyle="1" w:styleId="Video">
    <w:name w:val="Video"/>
    <w:basedOn w:val="Normal"/>
    <w:qFormat/>
    <w:rsid w:val="002353A0"/>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2353A0"/>
    <w:rPr>
      <w:rFonts w:ascii="Times New Roman" w:hAnsi="Times New Roman" w:cs="Times New Roman"/>
      <w:color w:val="auto"/>
      <w:bdr w:val="none" w:sz="0" w:space="0" w:color="auto"/>
      <w:shd w:val="clear" w:color="auto" w:fill="FFCC66"/>
    </w:rPr>
  </w:style>
  <w:style w:type="character" w:customStyle="1" w:styleId="Year">
    <w:name w:val="Year"/>
    <w:basedOn w:val="DefaultParagraphFont"/>
    <w:uiPriority w:val="1"/>
    <w:qFormat/>
    <w:rsid w:val="002353A0"/>
    <w:rPr>
      <w:rFonts w:ascii="Times New Roman" w:hAnsi="Times New Roman" w:cs="Times New Roman"/>
      <w:color w:val="auto"/>
      <w:bdr w:val="none" w:sz="0" w:space="0" w:color="auto"/>
      <w:shd w:val="clear" w:color="auto" w:fill="66FF66"/>
    </w:rPr>
  </w:style>
  <w:style w:type="paragraph" w:customStyle="1" w:styleId="Yours">
    <w:name w:val="Yours"/>
    <w:basedOn w:val="Normal"/>
    <w:next w:val="Normal"/>
    <w:qFormat/>
    <w:rsid w:val="002353A0"/>
  </w:style>
  <w:style w:type="character" w:styleId="PageNumber">
    <w:name w:val="page number"/>
    <w:basedOn w:val="DefaultParagraphFont"/>
    <w:uiPriority w:val="99"/>
    <w:semiHidden/>
    <w:unhideWhenUsed/>
    <w:rsid w:val="002353A0"/>
    <w:rPr>
      <w:rFonts w:ascii="Times New Roman" w:hAnsi="Times New Roman" w:cs="Times New Roman"/>
      <w:sz w:val="14"/>
    </w:rPr>
  </w:style>
  <w:style w:type="character" w:styleId="LineNumber">
    <w:name w:val="line number"/>
    <w:basedOn w:val="DefaultParagraphFont"/>
    <w:uiPriority w:val="99"/>
    <w:semiHidden/>
    <w:unhideWhenUsed/>
    <w:rsid w:val="002353A0"/>
    <w:rPr>
      <w:sz w:val="16"/>
    </w:rPr>
  </w:style>
  <w:style w:type="paragraph" w:styleId="NoSpacing">
    <w:name w:val="No Spacing"/>
    <w:uiPriority w:val="1"/>
    <w:qFormat/>
    <w:rsid w:val="002353A0"/>
    <w:pPr>
      <w:spacing w:after="0" w:line="240" w:lineRule="auto"/>
    </w:pPr>
  </w:style>
  <w:style w:type="character" w:customStyle="1" w:styleId="KeyTerm">
    <w:name w:val="KeyTerm"/>
    <w:basedOn w:val="DefaultParagraphFont"/>
    <w:uiPriority w:val="1"/>
    <w:qFormat/>
    <w:rsid w:val="002353A0"/>
    <w:rPr>
      <w:rFonts w:ascii="Times New Roman" w:hAnsi="Times New Roman" w:cs="Times New Roman"/>
      <w:color w:val="538135" w:themeColor="accent6" w:themeShade="BF"/>
    </w:rPr>
  </w:style>
  <w:style w:type="character" w:customStyle="1" w:styleId="OtherTitle">
    <w:name w:val="OtherTitle"/>
    <w:basedOn w:val="DefaultParagraphFont"/>
    <w:uiPriority w:val="1"/>
    <w:qFormat/>
    <w:rsid w:val="002353A0"/>
    <w:rPr>
      <w:rFonts w:ascii="Times New Roman" w:hAnsi="Times New Roman" w:cs="Times New Roman"/>
      <w:bdr w:val="none" w:sz="0" w:space="0" w:color="auto"/>
      <w:shd w:val="clear" w:color="auto" w:fill="B4C6E7" w:themeFill="accent5" w:themeFillTint="66"/>
    </w:rPr>
  </w:style>
  <w:style w:type="character" w:customStyle="1" w:styleId="term-InText">
    <w:name w:val="term-InText"/>
    <w:uiPriority w:val="1"/>
    <w:rsid w:val="002353A0"/>
  </w:style>
  <w:style w:type="paragraph" w:customStyle="1" w:styleId="RefFormatHead">
    <w:name w:val="RefFormatHead"/>
    <w:basedOn w:val="Normal"/>
    <w:qFormat/>
    <w:rsid w:val="002353A0"/>
    <w:pPr>
      <w:keepNext/>
      <w:spacing w:before="60" w:after="60"/>
    </w:pPr>
    <w:rPr>
      <w:b/>
    </w:rPr>
  </w:style>
  <w:style w:type="paragraph" w:customStyle="1" w:styleId="RefFormatPara">
    <w:name w:val="RefFormatPara"/>
    <w:basedOn w:val="Normal"/>
    <w:qFormat/>
    <w:rsid w:val="002353A0"/>
    <w:pPr>
      <w:spacing w:before="60" w:after="60"/>
      <w:contextualSpacing/>
    </w:pPr>
  </w:style>
  <w:style w:type="paragraph" w:customStyle="1" w:styleId="Style1">
    <w:name w:val="Style1"/>
    <w:basedOn w:val="Head4"/>
    <w:qFormat/>
    <w:rsid w:val="002353A0"/>
    <w:pPr>
      <w:numPr>
        <w:ilvl w:val="0"/>
        <w:numId w:val="0"/>
      </w:numPr>
    </w:pPr>
  </w:style>
  <w:style w:type="paragraph" w:customStyle="1" w:styleId="PermissionBlock">
    <w:name w:val="PermissionBlock"/>
    <w:basedOn w:val="FootnoteText"/>
    <w:qFormat/>
    <w:rsid w:val="002353A0"/>
  </w:style>
  <w:style w:type="character" w:customStyle="1" w:styleId="ArticleNumber">
    <w:name w:val="ArticleNumber"/>
    <w:basedOn w:val="DefaultParagraphFont"/>
    <w:uiPriority w:val="1"/>
    <w:qFormat/>
    <w:rsid w:val="002353A0"/>
    <w:rPr>
      <w:rFonts w:ascii="Times New Roman" w:hAnsi="Times New Roman" w:cs="Times New Roman"/>
      <w:color w:val="7030A0"/>
    </w:rPr>
  </w:style>
  <w:style w:type="paragraph" w:styleId="Date">
    <w:name w:val="Date"/>
    <w:basedOn w:val="Normal"/>
    <w:next w:val="Normal"/>
    <w:link w:val="DateChar1"/>
    <w:uiPriority w:val="99"/>
    <w:semiHidden/>
    <w:unhideWhenUsed/>
    <w:rsid w:val="002353A0"/>
  </w:style>
  <w:style w:type="character" w:customStyle="1" w:styleId="DateChar1">
    <w:name w:val="Date Char1"/>
    <w:basedOn w:val="DefaultParagraphFont"/>
    <w:link w:val="Date"/>
    <w:uiPriority w:val="99"/>
    <w:semiHidden/>
    <w:rsid w:val="002353A0"/>
    <w:rPr>
      <w:rFonts w:ascii="Times New Roman" w:hAnsi="Times New Roman" w:cs="Times New Roman"/>
      <w:sz w:val="18"/>
    </w:rPr>
  </w:style>
  <w:style w:type="paragraph" w:styleId="List">
    <w:name w:val="List"/>
    <w:basedOn w:val="Normal"/>
    <w:uiPriority w:val="99"/>
    <w:semiHidden/>
    <w:unhideWhenUsed/>
    <w:rsid w:val="002353A0"/>
    <w:pPr>
      <w:ind w:left="360" w:hanging="360"/>
      <w:contextualSpacing/>
    </w:pPr>
  </w:style>
  <w:style w:type="paragraph" w:styleId="List2">
    <w:name w:val="List 2"/>
    <w:basedOn w:val="Normal"/>
    <w:uiPriority w:val="99"/>
    <w:semiHidden/>
    <w:unhideWhenUsed/>
    <w:rsid w:val="002353A0"/>
    <w:pPr>
      <w:ind w:left="720" w:hanging="360"/>
      <w:contextualSpacing/>
    </w:pPr>
  </w:style>
  <w:style w:type="paragraph" w:styleId="List3">
    <w:name w:val="List 3"/>
    <w:basedOn w:val="Normal"/>
    <w:uiPriority w:val="99"/>
    <w:semiHidden/>
    <w:unhideWhenUsed/>
    <w:rsid w:val="002353A0"/>
    <w:pPr>
      <w:ind w:left="1080" w:hanging="360"/>
      <w:contextualSpacing/>
    </w:pPr>
  </w:style>
  <w:style w:type="paragraph" w:styleId="List4">
    <w:name w:val="List 4"/>
    <w:basedOn w:val="Normal"/>
    <w:uiPriority w:val="99"/>
    <w:semiHidden/>
    <w:unhideWhenUsed/>
    <w:rsid w:val="002353A0"/>
    <w:pPr>
      <w:ind w:left="1440" w:hanging="360"/>
      <w:contextualSpacing/>
    </w:pPr>
  </w:style>
  <w:style w:type="paragraph" w:styleId="List5">
    <w:name w:val="List 5"/>
    <w:basedOn w:val="Normal"/>
    <w:uiPriority w:val="99"/>
    <w:semiHidden/>
    <w:unhideWhenUsed/>
    <w:rsid w:val="002353A0"/>
    <w:pPr>
      <w:ind w:left="1800" w:hanging="360"/>
      <w:contextualSpacing/>
    </w:pPr>
  </w:style>
  <w:style w:type="paragraph" w:styleId="ListBullet">
    <w:name w:val="List Bullet"/>
    <w:basedOn w:val="Normal"/>
    <w:uiPriority w:val="99"/>
    <w:semiHidden/>
    <w:unhideWhenUsed/>
    <w:rsid w:val="002353A0"/>
    <w:pPr>
      <w:numPr>
        <w:numId w:val="24"/>
      </w:numPr>
      <w:contextualSpacing/>
    </w:pPr>
  </w:style>
  <w:style w:type="paragraph" w:styleId="ListBullet2">
    <w:name w:val="List Bullet 2"/>
    <w:basedOn w:val="Normal"/>
    <w:uiPriority w:val="99"/>
    <w:semiHidden/>
    <w:unhideWhenUsed/>
    <w:rsid w:val="002353A0"/>
    <w:pPr>
      <w:numPr>
        <w:numId w:val="25"/>
      </w:numPr>
      <w:contextualSpacing/>
    </w:pPr>
  </w:style>
  <w:style w:type="paragraph" w:styleId="ListBullet3">
    <w:name w:val="List Bullet 3"/>
    <w:basedOn w:val="Normal"/>
    <w:uiPriority w:val="99"/>
    <w:semiHidden/>
    <w:unhideWhenUsed/>
    <w:rsid w:val="002353A0"/>
    <w:pPr>
      <w:numPr>
        <w:numId w:val="26"/>
      </w:numPr>
      <w:contextualSpacing/>
    </w:pPr>
  </w:style>
  <w:style w:type="paragraph" w:styleId="ListBullet4">
    <w:name w:val="List Bullet 4"/>
    <w:basedOn w:val="Normal"/>
    <w:uiPriority w:val="99"/>
    <w:semiHidden/>
    <w:unhideWhenUsed/>
    <w:rsid w:val="002353A0"/>
    <w:pPr>
      <w:numPr>
        <w:numId w:val="27"/>
      </w:numPr>
      <w:contextualSpacing/>
    </w:pPr>
  </w:style>
  <w:style w:type="paragraph" w:styleId="ListBullet5">
    <w:name w:val="List Bullet 5"/>
    <w:basedOn w:val="Normal"/>
    <w:uiPriority w:val="99"/>
    <w:semiHidden/>
    <w:unhideWhenUsed/>
    <w:rsid w:val="002353A0"/>
    <w:pPr>
      <w:numPr>
        <w:numId w:val="28"/>
      </w:numPr>
      <w:contextualSpacing/>
    </w:pPr>
  </w:style>
  <w:style w:type="paragraph" w:styleId="ListContinue">
    <w:name w:val="List Continue"/>
    <w:basedOn w:val="Normal"/>
    <w:uiPriority w:val="99"/>
    <w:semiHidden/>
    <w:unhideWhenUsed/>
    <w:rsid w:val="002353A0"/>
    <w:pPr>
      <w:spacing w:after="120"/>
      <w:ind w:left="360"/>
      <w:contextualSpacing/>
    </w:pPr>
  </w:style>
  <w:style w:type="paragraph" w:styleId="ListContinue2">
    <w:name w:val="List Continue 2"/>
    <w:basedOn w:val="Normal"/>
    <w:uiPriority w:val="99"/>
    <w:semiHidden/>
    <w:unhideWhenUsed/>
    <w:rsid w:val="002353A0"/>
    <w:pPr>
      <w:spacing w:after="120"/>
      <w:ind w:left="720"/>
      <w:contextualSpacing/>
    </w:pPr>
  </w:style>
  <w:style w:type="paragraph" w:styleId="ListContinue3">
    <w:name w:val="List Continue 3"/>
    <w:basedOn w:val="Normal"/>
    <w:uiPriority w:val="99"/>
    <w:semiHidden/>
    <w:unhideWhenUsed/>
    <w:rsid w:val="002353A0"/>
    <w:pPr>
      <w:spacing w:after="120"/>
      <w:ind w:left="1080"/>
      <w:contextualSpacing/>
    </w:pPr>
  </w:style>
  <w:style w:type="paragraph" w:styleId="ListContinue4">
    <w:name w:val="List Continue 4"/>
    <w:basedOn w:val="Normal"/>
    <w:uiPriority w:val="99"/>
    <w:semiHidden/>
    <w:unhideWhenUsed/>
    <w:rsid w:val="002353A0"/>
    <w:pPr>
      <w:spacing w:after="120"/>
      <w:ind w:left="1440"/>
      <w:contextualSpacing/>
    </w:pPr>
  </w:style>
  <w:style w:type="paragraph" w:styleId="ListContinue5">
    <w:name w:val="List Continue 5"/>
    <w:basedOn w:val="Normal"/>
    <w:uiPriority w:val="99"/>
    <w:semiHidden/>
    <w:unhideWhenUsed/>
    <w:rsid w:val="002353A0"/>
    <w:pPr>
      <w:spacing w:after="120"/>
      <w:ind w:left="1800"/>
      <w:contextualSpacing/>
    </w:pPr>
  </w:style>
  <w:style w:type="paragraph" w:styleId="ListNumber">
    <w:name w:val="List Number"/>
    <w:basedOn w:val="Normal"/>
    <w:uiPriority w:val="99"/>
    <w:semiHidden/>
    <w:unhideWhenUsed/>
    <w:rsid w:val="002353A0"/>
    <w:pPr>
      <w:numPr>
        <w:numId w:val="29"/>
      </w:numPr>
      <w:contextualSpacing/>
    </w:pPr>
  </w:style>
  <w:style w:type="paragraph" w:styleId="ListNumber2">
    <w:name w:val="List Number 2"/>
    <w:basedOn w:val="Normal"/>
    <w:uiPriority w:val="99"/>
    <w:semiHidden/>
    <w:unhideWhenUsed/>
    <w:rsid w:val="002353A0"/>
    <w:pPr>
      <w:numPr>
        <w:numId w:val="30"/>
      </w:numPr>
      <w:contextualSpacing/>
    </w:pPr>
  </w:style>
  <w:style w:type="paragraph" w:styleId="ListNumber3">
    <w:name w:val="List Number 3"/>
    <w:basedOn w:val="Normal"/>
    <w:uiPriority w:val="99"/>
    <w:semiHidden/>
    <w:unhideWhenUsed/>
    <w:rsid w:val="002353A0"/>
    <w:pPr>
      <w:numPr>
        <w:numId w:val="31"/>
      </w:numPr>
      <w:contextualSpacing/>
    </w:pPr>
  </w:style>
  <w:style w:type="paragraph" w:styleId="ListNumber4">
    <w:name w:val="List Number 4"/>
    <w:basedOn w:val="Normal"/>
    <w:uiPriority w:val="99"/>
    <w:semiHidden/>
    <w:unhideWhenUsed/>
    <w:rsid w:val="002353A0"/>
    <w:pPr>
      <w:numPr>
        <w:numId w:val="32"/>
      </w:numPr>
      <w:contextualSpacing/>
    </w:pPr>
  </w:style>
  <w:style w:type="paragraph" w:styleId="ListNumber5">
    <w:name w:val="List Number 5"/>
    <w:basedOn w:val="Normal"/>
    <w:uiPriority w:val="99"/>
    <w:semiHidden/>
    <w:unhideWhenUsed/>
    <w:rsid w:val="002353A0"/>
    <w:pPr>
      <w:numPr>
        <w:numId w:val="33"/>
      </w:numPr>
      <w:contextualSpacing/>
    </w:pPr>
  </w:style>
  <w:style w:type="paragraph" w:styleId="NormalIndent">
    <w:name w:val="Normal Indent"/>
    <w:basedOn w:val="Normal"/>
    <w:uiPriority w:val="99"/>
    <w:semiHidden/>
    <w:unhideWhenUsed/>
    <w:rsid w:val="002353A0"/>
    <w:pPr>
      <w:ind w:left="720"/>
    </w:pPr>
  </w:style>
  <w:style w:type="paragraph" w:styleId="NoteHeading">
    <w:name w:val="Note Heading"/>
    <w:basedOn w:val="Normal"/>
    <w:next w:val="Normal"/>
    <w:link w:val="NoteHeadingChar"/>
    <w:uiPriority w:val="99"/>
    <w:semiHidden/>
    <w:unhideWhenUsed/>
    <w:rsid w:val="002353A0"/>
    <w:pPr>
      <w:spacing w:line="240" w:lineRule="auto"/>
    </w:pPr>
  </w:style>
  <w:style w:type="character" w:customStyle="1" w:styleId="NoteHeadingChar">
    <w:name w:val="Note Heading Char"/>
    <w:basedOn w:val="DefaultParagraphFont"/>
    <w:link w:val="NoteHeading"/>
    <w:uiPriority w:val="99"/>
    <w:semiHidden/>
    <w:rsid w:val="002353A0"/>
    <w:rPr>
      <w:rFonts w:ascii="Times New Roman" w:hAnsi="Times New Roman" w:cs="Times New Roman"/>
      <w:sz w:val="18"/>
    </w:rPr>
  </w:style>
  <w:style w:type="paragraph" w:styleId="Quote">
    <w:name w:val="Quote"/>
    <w:basedOn w:val="Normal"/>
    <w:next w:val="Normal"/>
    <w:link w:val="QuoteChar"/>
    <w:uiPriority w:val="29"/>
    <w:qFormat/>
    <w:rsid w:val="002353A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353A0"/>
    <w:rPr>
      <w:rFonts w:ascii="Times New Roman" w:hAnsi="Times New Roman" w:cs="Times New Roman"/>
      <w:i/>
      <w:iCs/>
      <w:color w:val="404040" w:themeColor="text1" w:themeTint="BF"/>
      <w:sz w:val="18"/>
    </w:rPr>
  </w:style>
  <w:style w:type="paragraph" w:customStyle="1" w:styleId="Subtitle0">
    <w:name w:val="Sub_title"/>
    <w:basedOn w:val="Subtitle"/>
    <w:link w:val="SubtitleChar0"/>
    <w:qFormat/>
    <w:rsid w:val="002353A0"/>
    <w:pPr>
      <w:jc w:val="left"/>
    </w:pPr>
  </w:style>
  <w:style w:type="paragraph" w:customStyle="1" w:styleId="ListParagraph0">
    <w:name w:val="ListParagraph"/>
    <w:basedOn w:val="ListParagraph"/>
    <w:qFormat/>
    <w:rsid w:val="002353A0"/>
  </w:style>
  <w:style w:type="character" w:customStyle="1" w:styleId="SubtitleChar0">
    <w:name w:val="Sub_title Char"/>
    <w:basedOn w:val="SubtitleChar"/>
    <w:link w:val="Subtitle0"/>
    <w:rsid w:val="002353A0"/>
    <w:rPr>
      <w:rFonts w:ascii="Arial" w:eastAsiaTheme="majorEastAsia" w:hAnsi="Arial" w:cs="Arial"/>
      <w:iCs/>
      <w:sz w:val="24"/>
      <w:szCs w:val="24"/>
    </w:rPr>
  </w:style>
  <w:style w:type="paragraph" w:customStyle="1" w:styleId="Normal1">
    <w:name w:val="Normal1"/>
    <w:basedOn w:val="Normal"/>
    <w:qFormat/>
    <w:rsid w:val="002353A0"/>
  </w:style>
  <w:style w:type="paragraph" w:styleId="Revision">
    <w:name w:val="Revision"/>
    <w:hidden/>
    <w:uiPriority w:val="99"/>
    <w:semiHidden/>
    <w:rsid w:val="00783893"/>
    <w:pPr>
      <w:spacing w:after="0" w:line="240" w:lineRule="auto"/>
    </w:pPr>
    <w:rPr>
      <w:rFonts w:ascii="Times New Roman" w:hAnsi="Times New Roman" w:cs="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957">
      <w:bodyDiv w:val="1"/>
      <w:marLeft w:val="0"/>
      <w:marRight w:val="0"/>
      <w:marTop w:val="0"/>
      <w:marBottom w:val="0"/>
      <w:divBdr>
        <w:top w:val="none" w:sz="0" w:space="0" w:color="auto"/>
        <w:left w:val="none" w:sz="0" w:space="0" w:color="auto"/>
        <w:bottom w:val="none" w:sz="0" w:space="0" w:color="auto"/>
        <w:right w:val="none" w:sz="0" w:space="0" w:color="auto"/>
      </w:divBdr>
    </w:div>
    <w:div w:id="153031739">
      <w:bodyDiv w:val="1"/>
      <w:marLeft w:val="0"/>
      <w:marRight w:val="0"/>
      <w:marTop w:val="0"/>
      <w:marBottom w:val="0"/>
      <w:divBdr>
        <w:top w:val="none" w:sz="0" w:space="0" w:color="auto"/>
        <w:left w:val="none" w:sz="0" w:space="0" w:color="auto"/>
        <w:bottom w:val="none" w:sz="0" w:space="0" w:color="auto"/>
        <w:right w:val="none" w:sz="0" w:space="0" w:color="auto"/>
      </w:divBdr>
      <w:divsChild>
        <w:div w:id="1316757426">
          <w:marLeft w:val="0"/>
          <w:marRight w:val="0"/>
          <w:marTop w:val="0"/>
          <w:marBottom w:val="0"/>
          <w:divBdr>
            <w:top w:val="none" w:sz="0" w:space="0" w:color="auto"/>
            <w:left w:val="none" w:sz="0" w:space="0" w:color="auto"/>
            <w:bottom w:val="none" w:sz="0" w:space="0" w:color="auto"/>
            <w:right w:val="none" w:sz="0" w:space="0" w:color="auto"/>
          </w:divBdr>
        </w:div>
      </w:divsChild>
    </w:div>
    <w:div w:id="165753224">
      <w:bodyDiv w:val="1"/>
      <w:marLeft w:val="0"/>
      <w:marRight w:val="0"/>
      <w:marTop w:val="0"/>
      <w:marBottom w:val="0"/>
      <w:divBdr>
        <w:top w:val="none" w:sz="0" w:space="0" w:color="auto"/>
        <w:left w:val="none" w:sz="0" w:space="0" w:color="auto"/>
        <w:bottom w:val="none" w:sz="0" w:space="0" w:color="auto"/>
        <w:right w:val="none" w:sz="0" w:space="0" w:color="auto"/>
      </w:divBdr>
    </w:div>
    <w:div w:id="214239340">
      <w:bodyDiv w:val="1"/>
      <w:marLeft w:val="0"/>
      <w:marRight w:val="0"/>
      <w:marTop w:val="0"/>
      <w:marBottom w:val="0"/>
      <w:divBdr>
        <w:top w:val="none" w:sz="0" w:space="0" w:color="auto"/>
        <w:left w:val="none" w:sz="0" w:space="0" w:color="auto"/>
        <w:bottom w:val="none" w:sz="0" w:space="0" w:color="auto"/>
        <w:right w:val="none" w:sz="0" w:space="0" w:color="auto"/>
      </w:divBdr>
      <w:divsChild>
        <w:div w:id="1371765939">
          <w:marLeft w:val="0"/>
          <w:marRight w:val="0"/>
          <w:marTop w:val="0"/>
          <w:marBottom w:val="0"/>
          <w:divBdr>
            <w:top w:val="none" w:sz="0" w:space="0" w:color="auto"/>
            <w:left w:val="none" w:sz="0" w:space="0" w:color="auto"/>
            <w:bottom w:val="none" w:sz="0" w:space="0" w:color="auto"/>
            <w:right w:val="none" w:sz="0" w:space="0" w:color="auto"/>
          </w:divBdr>
        </w:div>
      </w:divsChild>
    </w:div>
    <w:div w:id="259267161">
      <w:bodyDiv w:val="1"/>
      <w:marLeft w:val="0"/>
      <w:marRight w:val="0"/>
      <w:marTop w:val="0"/>
      <w:marBottom w:val="0"/>
      <w:divBdr>
        <w:top w:val="none" w:sz="0" w:space="0" w:color="auto"/>
        <w:left w:val="none" w:sz="0" w:space="0" w:color="auto"/>
        <w:bottom w:val="none" w:sz="0" w:space="0" w:color="auto"/>
        <w:right w:val="none" w:sz="0" w:space="0" w:color="auto"/>
      </w:divBdr>
      <w:divsChild>
        <w:div w:id="1672180331">
          <w:marLeft w:val="0"/>
          <w:marRight w:val="0"/>
          <w:marTop w:val="0"/>
          <w:marBottom w:val="0"/>
          <w:divBdr>
            <w:top w:val="none" w:sz="0" w:space="0" w:color="auto"/>
            <w:left w:val="none" w:sz="0" w:space="0" w:color="auto"/>
            <w:bottom w:val="none" w:sz="0" w:space="0" w:color="auto"/>
            <w:right w:val="none" w:sz="0" w:space="0" w:color="auto"/>
          </w:divBdr>
        </w:div>
      </w:divsChild>
    </w:div>
    <w:div w:id="271983701">
      <w:bodyDiv w:val="1"/>
      <w:marLeft w:val="0"/>
      <w:marRight w:val="0"/>
      <w:marTop w:val="0"/>
      <w:marBottom w:val="0"/>
      <w:divBdr>
        <w:top w:val="none" w:sz="0" w:space="0" w:color="auto"/>
        <w:left w:val="none" w:sz="0" w:space="0" w:color="auto"/>
        <w:bottom w:val="none" w:sz="0" w:space="0" w:color="auto"/>
        <w:right w:val="none" w:sz="0" w:space="0" w:color="auto"/>
      </w:divBdr>
      <w:divsChild>
        <w:div w:id="390005440">
          <w:marLeft w:val="0"/>
          <w:marRight w:val="0"/>
          <w:marTop w:val="0"/>
          <w:marBottom w:val="0"/>
          <w:divBdr>
            <w:top w:val="none" w:sz="0" w:space="0" w:color="auto"/>
            <w:left w:val="none" w:sz="0" w:space="0" w:color="auto"/>
            <w:bottom w:val="none" w:sz="0" w:space="0" w:color="auto"/>
            <w:right w:val="none" w:sz="0" w:space="0" w:color="auto"/>
          </w:divBdr>
        </w:div>
      </w:divsChild>
    </w:div>
    <w:div w:id="274990097">
      <w:bodyDiv w:val="1"/>
      <w:marLeft w:val="0"/>
      <w:marRight w:val="0"/>
      <w:marTop w:val="0"/>
      <w:marBottom w:val="0"/>
      <w:divBdr>
        <w:top w:val="none" w:sz="0" w:space="0" w:color="auto"/>
        <w:left w:val="none" w:sz="0" w:space="0" w:color="auto"/>
        <w:bottom w:val="none" w:sz="0" w:space="0" w:color="auto"/>
        <w:right w:val="none" w:sz="0" w:space="0" w:color="auto"/>
      </w:divBdr>
    </w:div>
    <w:div w:id="430979834">
      <w:bodyDiv w:val="1"/>
      <w:marLeft w:val="0"/>
      <w:marRight w:val="0"/>
      <w:marTop w:val="0"/>
      <w:marBottom w:val="0"/>
      <w:divBdr>
        <w:top w:val="none" w:sz="0" w:space="0" w:color="auto"/>
        <w:left w:val="none" w:sz="0" w:space="0" w:color="auto"/>
        <w:bottom w:val="none" w:sz="0" w:space="0" w:color="auto"/>
        <w:right w:val="none" w:sz="0" w:space="0" w:color="auto"/>
      </w:divBdr>
      <w:divsChild>
        <w:div w:id="1659459117">
          <w:marLeft w:val="0"/>
          <w:marRight w:val="0"/>
          <w:marTop w:val="0"/>
          <w:marBottom w:val="0"/>
          <w:divBdr>
            <w:top w:val="none" w:sz="0" w:space="0" w:color="auto"/>
            <w:left w:val="none" w:sz="0" w:space="0" w:color="auto"/>
            <w:bottom w:val="none" w:sz="0" w:space="0" w:color="auto"/>
            <w:right w:val="none" w:sz="0" w:space="0" w:color="auto"/>
          </w:divBdr>
        </w:div>
        <w:div w:id="743989862">
          <w:marLeft w:val="0"/>
          <w:marRight w:val="0"/>
          <w:marTop w:val="0"/>
          <w:marBottom w:val="0"/>
          <w:divBdr>
            <w:top w:val="none" w:sz="0" w:space="0" w:color="auto"/>
            <w:left w:val="none" w:sz="0" w:space="0" w:color="auto"/>
            <w:bottom w:val="none" w:sz="0" w:space="0" w:color="auto"/>
            <w:right w:val="none" w:sz="0" w:space="0" w:color="auto"/>
          </w:divBdr>
        </w:div>
      </w:divsChild>
    </w:div>
    <w:div w:id="551111182">
      <w:bodyDiv w:val="1"/>
      <w:marLeft w:val="0"/>
      <w:marRight w:val="0"/>
      <w:marTop w:val="0"/>
      <w:marBottom w:val="0"/>
      <w:divBdr>
        <w:top w:val="none" w:sz="0" w:space="0" w:color="auto"/>
        <w:left w:val="none" w:sz="0" w:space="0" w:color="auto"/>
        <w:bottom w:val="none" w:sz="0" w:space="0" w:color="auto"/>
        <w:right w:val="none" w:sz="0" w:space="0" w:color="auto"/>
      </w:divBdr>
      <w:divsChild>
        <w:div w:id="460877693">
          <w:marLeft w:val="0"/>
          <w:marRight w:val="0"/>
          <w:marTop w:val="0"/>
          <w:marBottom w:val="0"/>
          <w:divBdr>
            <w:top w:val="none" w:sz="0" w:space="0" w:color="auto"/>
            <w:left w:val="none" w:sz="0" w:space="0" w:color="auto"/>
            <w:bottom w:val="none" w:sz="0" w:space="0" w:color="auto"/>
            <w:right w:val="none" w:sz="0" w:space="0" w:color="auto"/>
          </w:divBdr>
        </w:div>
      </w:divsChild>
    </w:div>
    <w:div w:id="557791224">
      <w:bodyDiv w:val="1"/>
      <w:marLeft w:val="0"/>
      <w:marRight w:val="0"/>
      <w:marTop w:val="0"/>
      <w:marBottom w:val="0"/>
      <w:divBdr>
        <w:top w:val="none" w:sz="0" w:space="0" w:color="auto"/>
        <w:left w:val="none" w:sz="0" w:space="0" w:color="auto"/>
        <w:bottom w:val="none" w:sz="0" w:space="0" w:color="auto"/>
        <w:right w:val="none" w:sz="0" w:space="0" w:color="auto"/>
      </w:divBdr>
    </w:div>
    <w:div w:id="605502987">
      <w:bodyDiv w:val="1"/>
      <w:marLeft w:val="0"/>
      <w:marRight w:val="0"/>
      <w:marTop w:val="0"/>
      <w:marBottom w:val="0"/>
      <w:divBdr>
        <w:top w:val="none" w:sz="0" w:space="0" w:color="auto"/>
        <w:left w:val="none" w:sz="0" w:space="0" w:color="auto"/>
        <w:bottom w:val="none" w:sz="0" w:space="0" w:color="auto"/>
        <w:right w:val="none" w:sz="0" w:space="0" w:color="auto"/>
      </w:divBdr>
    </w:div>
    <w:div w:id="607470416">
      <w:bodyDiv w:val="1"/>
      <w:marLeft w:val="0"/>
      <w:marRight w:val="0"/>
      <w:marTop w:val="0"/>
      <w:marBottom w:val="0"/>
      <w:divBdr>
        <w:top w:val="none" w:sz="0" w:space="0" w:color="auto"/>
        <w:left w:val="none" w:sz="0" w:space="0" w:color="auto"/>
        <w:bottom w:val="none" w:sz="0" w:space="0" w:color="auto"/>
        <w:right w:val="none" w:sz="0" w:space="0" w:color="auto"/>
      </w:divBdr>
      <w:divsChild>
        <w:div w:id="659040901">
          <w:marLeft w:val="0"/>
          <w:marRight w:val="0"/>
          <w:marTop w:val="0"/>
          <w:marBottom w:val="0"/>
          <w:divBdr>
            <w:top w:val="none" w:sz="0" w:space="0" w:color="auto"/>
            <w:left w:val="none" w:sz="0" w:space="0" w:color="auto"/>
            <w:bottom w:val="none" w:sz="0" w:space="0" w:color="auto"/>
            <w:right w:val="none" w:sz="0" w:space="0" w:color="auto"/>
          </w:divBdr>
        </w:div>
      </w:divsChild>
    </w:div>
    <w:div w:id="674110628">
      <w:bodyDiv w:val="1"/>
      <w:marLeft w:val="0"/>
      <w:marRight w:val="0"/>
      <w:marTop w:val="0"/>
      <w:marBottom w:val="0"/>
      <w:divBdr>
        <w:top w:val="none" w:sz="0" w:space="0" w:color="auto"/>
        <w:left w:val="none" w:sz="0" w:space="0" w:color="auto"/>
        <w:bottom w:val="none" w:sz="0" w:space="0" w:color="auto"/>
        <w:right w:val="none" w:sz="0" w:space="0" w:color="auto"/>
      </w:divBdr>
    </w:div>
    <w:div w:id="747384522">
      <w:bodyDiv w:val="1"/>
      <w:marLeft w:val="0"/>
      <w:marRight w:val="0"/>
      <w:marTop w:val="0"/>
      <w:marBottom w:val="0"/>
      <w:divBdr>
        <w:top w:val="none" w:sz="0" w:space="0" w:color="auto"/>
        <w:left w:val="none" w:sz="0" w:space="0" w:color="auto"/>
        <w:bottom w:val="none" w:sz="0" w:space="0" w:color="auto"/>
        <w:right w:val="none" w:sz="0" w:space="0" w:color="auto"/>
      </w:divBdr>
    </w:div>
    <w:div w:id="770853184">
      <w:bodyDiv w:val="1"/>
      <w:marLeft w:val="0"/>
      <w:marRight w:val="0"/>
      <w:marTop w:val="0"/>
      <w:marBottom w:val="0"/>
      <w:divBdr>
        <w:top w:val="none" w:sz="0" w:space="0" w:color="auto"/>
        <w:left w:val="none" w:sz="0" w:space="0" w:color="auto"/>
        <w:bottom w:val="none" w:sz="0" w:space="0" w:color="auto"/>
        <w:right w:val="none" w:sz="0" w:space="0" w:color="auto"/>
      </w:divBdr>
    </w:div>
    <w:div w:id="860321460">
      <w:bodyDiv w:val="1"/>
      <w:marLeft w:val="0"/>
      <w:marRight w:val="0"/>
      <w:marTop w:val="0"/>
      <w:marBottom w:val="0"/>
      <w:divBdr>
        <w:top w:val="none" w:sz="0" w:space="0" w:color="auto"/>
        <w:left w:val="none" w:sz="0" w:space="0" w:color="auto"/>
        <w:bottom w:val="none" w:sz="0" w:space="0" w:color="auto"/>
        <w:right w:val="none" w:sz="0" w:space="0" w:color="auto"/>
      </w:divBdr>
    </w:div>
    <w:div w:id="874731432">
      <w:bodyDiv w:val="1"/>
      <w:marLeft w:val="0"/>
      <w:marRight w:val="0"/>
      <w:marTop w:val="0"/>
      <w:marBottom w:val="0"/>
      <w:divBdr>
        <w:top w:val="none" w:sz="0" w:space="0" w:color="auto"/>
        <w:left w:val="none" w:sz="0" w:space="0" w:color="auto"/>
        <w:bottom w:val="none" w:sz="0" w:space="0" w:color="auto"/>
        <w:right w:val="none" w:sz="0" w:space="0" w:color="auto"/>
      </w:divBdr>
      <w:divsChild>
        <w:div w:id="1844974982">
          <w:marLeft w:val="0"/>
          <w:marRight w:val="0"/>
          <w:marTop w:val="0"/>
          <w:marBottom w:val="0"/>
          <w:divBdr>
            <w:top w:val="none" w:sz="0" w:space="0" w:color="auto"/>
            <w:left w:val="none" w:sz="0" w:space="0" w:color="auto"/>
            <w:bottom w:val="none" w:sz="0" w:space="0" w:color="auto"/>
            <w:right w:val="none" w:sz="0" w:space="0" w:color="auto"/>
          </w:divBdr>
        </w:div>
        <w:div w:id="1381050706">
          <w:marLeft w:val="0"/>
          <w:marRight w:val="0"/>
          <w:marTop w:val="0"/>
          <w:marBottom w:val="0"/>
          <w:divBdr>
            <w:top w:val="none" w:sz="0" w:space="0" w:color="auto"/>
            <w:left w:val="none" w:sz="0" w:space="0" w:color="auto"/>
            <w:bottom w:val="none" w:sz="0" w:space="0" w:color="auto"/>
            <w:right w:val="none" w:sz="0" w:space="0" w:color="auto"/>
          </w:divBdr>
        </w:div>
        <w:div w:id="1001393833">
          <w:marLeft w:val="0"/>
          <w:marRight w:val="0"/>
          <w:marTop w:val="0"/>
          <w:marBottom w:val="0"/>
          <w:divBdr>
            <w:top w:val="none" w:sz="0" w:space="0" w:color="auto"/>
            <w:left w:val="none" w:sz="0" w:space="0" w:color="auto"/>
            <w:bottom w:val="none" w:sz="0" w:space="0" w:color="auto"/>
            <w:right w:val="none" w:sz="0" w:space="0" w:color="auto"/>
          </w:divBdr>
        </w:div>
        <w:div w:id="1735540207">
          <w:marLeft w:val="0"/>
          <w:marRight w:val="0"/>
          <w:marTop w:val="0"/>
          <w:marBottom w:val="0"/>
          <w:divBdr>
            <w:top w:val="none" w:sz="0" w:space="0" w:color="auto"/>
            <w:left w:val="none" w:sz="0" w:space="0" w:color="auto"/>
            <w:bottom w:val="none" w:sz="0" w:space="0" w:color="auto"/>
            <w:right w:val="none" w:sz="0" w:space="0" w:color="auto"/>
          </w:divBdr>
        </w:div>
        <w:div w:id="93672217">
          <w:marLeft w:val="0"/>
          <w:marRight w:val="0"/>
          <w:marTop w:val="0"/>
          <w:marBottom w:val="0"/>
          <w:divBdr>
            <w:top w:val="none" w:sz="0" w:space="0" w:color="auto"/>
            <w:left w:val="none" w:sz="0" w:space="0" w:color="auto"/>
            <w:bottom w:val="none" w:sz="0" w:space="0" w:color="auto"/>
            <w:right w:val="none" w:sz="0" w:space="0" w:color="auto"/>
          </w:divBdr>
        </w:div>
        <w:div w:id="362249329">
          <w:marLeft w:val="0"/>
          <w:marRight w:val="0"/>
          <w:marTop w:val="0"/>
          <w:marBottom w:val="0"/>
          <w:divBdr>
            <w:top w:val="none" w:sz="0" w:space="0" w:color="auto"/>
            <w:left w:val="none" w:sz="0" w:space="0" w:color="auto"/>
            <w:bottom w:val="none" w:sz="0" w:space="0" w:color="auto"/>
            <w:right w:val="none" w:sz="0" w:space="0" w:color="auto"/>
          </w:divBdr>
        </w:div>
        <w:div w:id="632445031">
          <w:marLeft w:val="0"/>
          <w:marRight w:val="0"/>
          <w:marTop w:val="0"/>
          <w:marBottom w:val="0"/>
          <w:divBdr>
            <w:top w:val="none" w:sz="0" w:space="0" w:color="auto"/>
            <w:left w:val="none" w:sz="0" w:space="0" w:color="auto"/>
            <w:bottom w:val="none" w:sz="0" w:space="0" w:color="auto"/>
            <w:right w:val="none" w:sz="0" w:space="0" w:color="auto"/>
          </w:divBdr>
        </w:div>
        <w:div w:id="50545761">
          <w:marLeft w:val="0"/>
          <w:marRight w:val="0"/>
          <w:marTop w:val="0"/>
          <w:marBottom w:val="0"/>
          <w:divBdr>
            <w:top w:val="none" w:sz="0" w:space="0" w:color="auto"/>
            <w:left w:val="none" w:sz="0" w:space="0" w:color="auto"/>
            <w:bottom w:val="none" w:sz="0" w:space="0" w:color="auto"/>
            <w:right w:val="none" w:sz="0" w:space="0" w:color="auto"/>
          </w:divBdr>
        </w:div>
        <w:div w:id="1750884469">
          <w:marLeft w:val="0"/>
          <w:marRight w:val="0"/>
          <w:marTop w:val="0"/>
          <w:marBottom w:val="0"/>
          <w:divBdr>
            <w:top w:val="none" w:sz="0" w:space="0" w:color="auto"/>
            <w:left w:val="none" w:sz="0" w:space="0" w:color="auto"/>
            <w:bottom w:val="none" w:sz="0" w:space="0" w:color="auto"/>
            <w:right w:val="none" w:sz="0" w:space="0" w:color="auto"/>
          </w:divBdr>
        </w:div>
        <w:div w:id="377631866">
          <w:marLeft w:val="0"/>
          <w:marRight w:val="0"/>
          <w:marTop w:val="0"/>
          <w:marBottom w:val="0"/>
          <w:divBdr>
            <w:top w:val="none" w:sz="0" w:space="0" w:color="auto"/>
            <w:left w:val="none" w:sz="0" w:space="0" w:color="auto"/>
            <w:bottom w:val="none" w:sz="0" w:space="0" w:color="auto"/>
            <w:right w:val="none" w:sz="0" w:space="0" w:color="auto"/>
          </w:divBdr>
        </w:div>
        <w:div w:id="1445074336">
          <w:marLeft w:val="0"/>
          <w:marRight w:val="0"/>
          <w:marTop w:val="0"/>
          <w:marBottom w:val="0"/>
          <w:divBdr>
            <w:top w:val="none" w:sz="0" w:space="0" w:color="auto"/>
            <w:left w:val="none" w:sz="0" w:space="0" w:color="auto"/>
            <w:bottom w:val="none" w:sz="0" w:space="0" w:color="auto"/>
            <w:right w:val="none" w:sz="0" w:space="0" w:color="auto"/>
          </w:divBdr>
        </w:div>
      </w:divsChild>
    </w:div>
    <w:div w:id="901671987">
      <w:bodyDiv w:val="1"/>
      <w:marLeft w:val="0"/>
      <w:marRight w:val="0"/>
      <w:marTop w:val="0"/>
      <w:marBottom w:val="0"/>
      <w:divBdr>
        <w:top w:val="none" w:sz="0" w:space="0" w:color="auto"/>
        <w:left w:val="none" w:sz="0" w:space="0" w:color="auto"/>
        <w:bottom w:val="none" w:sz="0" w:space="0" w:color="auto"/>
        <w:right w:val="none" w:sz="0" w:space="0" w:color="auto"/>
      </w:divBdr>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968365804">
      <w:bodyDiv w:val="1"/>
      <w:marLeft w:val="0"/>
      <w:marRight w:val="0"/>
      <w:marTop w:val="0"/>
      <w:marBottom w:val="0"/>
      <w:divBdr>
        <w:top w:val="none" w:sz="0" w:space="0" w:color="auto"/>
        <w:left w:val="none" w:sz="0" w:space="0" w:color="auto"/>
        <w:bottom w:val="none" w:sz="0" w:space="0" w:color="auto"/>
        <w:right w:val="none" w:sz="0" w:space="0" w:color="auto"/>
      </w:divBdr>
    </w:div>
    <w:div w:id="991568806">
      <w:bodyDiv w:val="1"/>
      <w:marLeft w:val="0"/>
      <w:marRight w:val="0"/>
      <w:marTop w:val="0"/>
      <w:marBottom w:val="0"/>
      <w:divBdr>
        <w:top w:val="none" w:sz="0" w:space="0" w:color="auto"/>
        <w:left w:val="none" w:sz="0" w:space="0" w:color="auto"/>
        <w:bottom w:val="none" w:sz="0" w:space="0" w:color="auto"/>
        <w:right w:val="none" w:sz="0" w:space="0" w:color="auto"/>
      </w:divBdr>
    </w:div>
    <w:div w:id="1010524850">
      <w:bodyDiv w:val="1"/>
      <w:marLeft w:val="0"/>
      <w:marRight w:val="0"/>
      <w:marTop w:val="0"/>
      <w:marBottom w:val="0"/>
      <w:divBdr>
        <w:top w:val="none" w:sz="0" w:space="0" w:color="auto"/>
        <w:left w:val="none" w:sz="0" w:space="0" w:color="auto"/>
        <w:bottom w:val="none" w:sz="0" w:space="0" w:color="auto"/>
        <w:right w:val="none" w:sz="0" w:space="0" w:color="auto"/>
      </w:divBdr>
    </w:div>
    <w:div w:id="1140152668">
      <w:bodyDiv w:val="1"/>
      <w:marLeft w:val="0"/>
      <w:marRight w:val="0"/>
      <w:marTop w:val="0"/>
      <w:marBottom w:val="0"/>
      <w:divBdr>
        <w:top w:val="none" w:sz="0" w:space="0" w:color="auto"/>
        <w:left w:val="none" w:sz="0" w:space="0" w:color="auto"/>
        <w:bottom w:val="none" w:sz="0" w:space="0" w:color="auto"/>
        <w:right w:val="none" w:sz="0" w:space="0" w:color="auto"/>
      </w:divBdr>
    </w:div>
    <w:div w:id="1171794850">
      <w:bodyDiv w:val="1"/>
      <w:marLeft w:val="0"/>
      <w:marRight w:val="0"/>
      <w:marTop w:val="0"/>
      <w:marBottom w:val="0"/>
      <w:divBdr>
        <w:top w:val="none" w:sz="0" w:space="0" w:color="auto"/>
        <w:left w:val="none" w:sz="0" w:space="0" w:color="auto"/>
        <w:bottom w:val="none" w:sz="0" w:space="0" w:color="auto"/>
        <w:right w:val="none" w:sz="0" w:space="0" w:color="auto"/>
      </w:divBdr>
    </w:div>
    <w:div w:id="1297029451">
      <w:bodyDiv w:val="1"/>
      <w:marLeft w:val="0"/>
      <w:marRight w:val="0"/>
      <w:marTop w:val="0"/>
      <w:marBottom w:val="0"/>
      <w:divBdr>
        <w:top w:val="none" w:sz="0" w:space="0" w:color="auto"/>
        <w:left w:val="none" w:sz="0" w:space="0" w:color="auto"/>
        <w:bottom w:val="none" w:sz="0" w:space="0" w:color="auto"/>
        <w:right w:val="none" w:sz="0" w:space="0" w:color="auto"/>
      </w:divBdr>
      <w:divsChild>
        <w:div w:id="677735353">
          <w:marLeft w:val="0"/>
          <w:marRight w:val="0"/>
          <w:marTop w:val="0"/>
          <w:marBottom w:val="0"/>
          <w:divBdr>
            <w:top w:val="none" w:sz="0" w:space="0" w:color="auto"/>
            <w:left w:val="none" w:sz="0" w:space="0" w:color="auto"/>
            <w:bottom w:val="none" w:sz="0" w:space="0" w:color="auto"/>
            <w:right w:val="none" w:sz="0" w:space="0" w:color="auto"/>
          </w:divBdr>
        </w:div>
      </w:divsChild>
    </w:div>
    <w:div w:id="1316177131">
      <w:bodyDiv w:val="1"/>
      <w:marLeft w:val="0"/>
      <w:marRight w:val="0"/>
      <w:marTop w:val="0"/>
      <w:marBottom w:val="0"/>
      <w:divBdr>
        <w:top w:val="none" w:sz="0" w:space="0" w:color="auto"/>
        <w:left w:val="none" w:sz="0" w:space="0" w:color="auto"/>
        <w:bottom w:val="none" w:sz="0" w:space="0" w:color="auto"/>
        <w:right w:val="none" w:sz="0" w:space="0" w:color="auto"/>
      </w:divBdr>
    </w:div>
    <w:div w:id="1427850714">
      <w:bodyDiv w:val="1"/>
      <w:marLeft w:val="0"/>
      <w:marRight w:val="0"/>
      <w:marTop w:val="0"/>
      <w:marBottom w:val="0"/>
      <w:divBdr>
        <w:top w:val="none" w:sz="0" w:space="0" w:color="auto"/>
        <w:left w:val="none" w:sz="0" w:space="0" w:color="auto"/>
        <w:bottom w:val="none" w:sz="0" w:space="0" w:color="auto"/>
        <w:right w:val="none" w:sz="0" w:space="0" w:color="auto"/>
      </w:divBdr>
    </w:div>
    <w:div w:id="1462503502">
      <w:bodyDiv w:val="1"/>
      <w:marLeft w:val="0"/>
      <w:marRight w:val="0"/>
      <w:marTop w:val="0"/>
      <w:marBottom w:val="0"/>
      <w:divBdr>
        <w:top w:val="none" w:sz="0" w:space="0" w:color="auto"/>
        <w:left w:val="none" w:sz="0" w:space="0" w:color="auto"/>
        <w:bottom w:val="none" w:sz="0" w:space="0" w:color="auto"/>
        <w:right w:val="none" w:sz="0" w:space="0" w:color="auto"/>
      </w:divBdr>
    </w:div>
    <w:div w:id="1487161027">
      <w:bodyDiv w:val="1"/>
      <w:marLeft w:val="0"/>
      <w:marRight w:val="0"/>
      <w:marTop w:val="0"/>
      <w:marBottom w:val="0"/>
      <w:divBdr>
        <w:top w:val="none" w:sz="0" w:space="0" w:color="auto"/>
        <w:left w:val="none" w:sz="0" w:space="0" w:color="auto"/>
        <w:bottom w:val="none" w:sz="0" w:space="0" w:color="auto"/>
        <w:right w:val="none" w:sz="0" w:space="0" w:color="auto"/>
      </w:divBdr>
    </w:div>
    <w:div w:id="1553614977">
      <w:bodyDiv w:val="1"/>
      <w:marLeft w:val="0"/>
      <w:marRight w:val="0"/>
      <w:marTop w:val="0"/>
      <w:marBottom w:val="0"/>
      <w:divBdr>
        <w:top w:val="none" w:sz="0" w:space="0" w:color="auto"/>
        <w:left w:val="none" w:sz="0" w:space="0" w:color="auto"/>
        <w:bottom w:val="none" w:sz="0" w:space="0" w:color="auto"/>
        <w:right w:val="none" w:sz="0" w:space="0" w:color="auto"/>
      </w:divBdr>
      <w:divsChild>
        <w:div w:id="384986706">
          <w:marLeft w:val="0"/>
          <w:marRight w:val="0"/>
          <w:marTop w:val="0"/>
          <w:marBottom w:val="0"/>
          <w:divBdr>
            <w:top w:val="none" w:sz="0" w:space="0" w:color="auto"/>
            <w:left w:val="none" w:sz="0" w:space="0" w:color="auto"/>
            <w:bottom w:val="none" w:sz="0" w:space="0" w:color="auto"/>
            <w:right w:val="none" w:sz="0" w:space="0" w:color="auto"/>
          </w:divBdr>
        </w:div>
      </w:divsChild>
    </w:div>
    <w:div w:id="1597471113">
      <w:bodyDiv w:val="1"/>
      <w:marLeft w:val="0"/>
      <w:marRight w:val="0"/>
      <w:marTop w:val="0"/>
      <w:marBottom w:val="0"/>
      <w:divBdr>
        <w:top w:val="none" w:sz="0" w:space="0" w:color="auto"/>
        <w:left w:val="none" w:sz="0" w:space="0" w:color="auto"/>
        <w:bottom w:val="none" w:sz="0" w:space="0" w:color="auto"/>
        <w:right w:val="none" w:sz="0" w:space="0" w:color="auto"/>
      </w:divBdr>
    </w:div>
    <w:div w:id="1602185433">
      <w:bodyDiv w:val="1"/>
      <w:marLeft w:val="0"/>
      <w:marRight w:val="0"/>
      <w:marTop w:val="0"/>
      <w:marBottom w:val="0"/>
      <w:divBdr>
        <w:top w:val="none" w:sz="0" w:space="0" w:color="auto"/>
        <w:left w:val="none" w:sz="0" w:space="0" w:color="auto"/>
        <w:bottom w:val="none" w:sz="0" w:space="0" w:color="auto"/>
        <w:right w:val="none" w:sz="0" w:space="0" w:color="auto"/>
      </w:divBdr>
      <w:divsChild>
        <w:div w:id="118115694">
          <w:marLeft w:val="0"/>
          <w:marRight w:val="0"/>
          <w:marTop w:val="0"/>
          <w:marBottom w:val="0"/>
          <w:divBdr>
            <w:top w:val="none" w:sz="0" w:space="0" w:color="auto"/>
            <w:left w:val="none" w:sz="0" w:space="0" w:color="auto"/>
            <w:bottom w:val="none" w:sz="0" w:space="0" w:color="auto"/>
            <w:right w:val="none" w:sz="0" w:space="0" w:color="auto"/>
          </w:divBdr>
        </w:div>
        <w:div w:id="453986975">
          <w:marLeft w:val="0"/>
          <w:marRight w:val="0"/>
          <w:marTop w:val="0"/>
          <w:marBottom w:val="0"/>
          <w:divBdr>
            <w:top w:val="none" w:sz="0" w:space="0" w:color="auto"/>
            <w:left w:val="none" w:sz="0" w:space="0" w:color="auto"/>
            <w:bottom w:val="none" w:sz="0" w:space="0" w:color="auto"/>
            <w:right w:val="none" w:sz="0" w:space="0" w:color="auto"/>
          </w:divBdr>
        </w:div>
      </w:divsChild>
    </w:div>
    <w:div w:id="1662543635">
      <w:bodyDiv w:val="1"/>
      <w:marLeft w:val="0"/>
      <w:marRight w:val="0"/>
      <w:marTop w:val="0"/>
      <w:marBottom w:val="0"/>
      <w:divBdr>
        <w:top w:val="none" w:sz="0" w:space="0" w:color="auto"/>
        <w:left w:val="none" w:sz="0" w:space="0" w:color="auto"/>
        <w:bottom w:val="none" w:sz="0" w:space="0" w:color="auto"/>
        <w:right w:val="none" w:sz="0" w:space="0" w:color="auto"/>
      </w:divBdr>
    </w:div>
    <w:div w:id="1670790477">
      <w:bodyDiv w:val="1"/>
      <w:marLeft w:val="0"/>
      <w:marRight w:val="0"/>
      <w:marTop w:val="0"/>
      <w:marBottom w:val="0"/>
      <w:divBdr>
        <w:top w:val="none" w:sz="0" w:space="0" w:color="auto"/>
        <w:left w:val="none" w:sz="0" w:space="0" w:color="auto"/>
        <w:bottom w:val="none" w:sz="0" w:space="0" w:color="auto"/>
        <w:right w:val="none" w:sz="0" w:space="0" w:color="auto"/>
      </w:divBdr>
    </w:div>
    <w:div w:id="1677613112">
      <w:bodyDiv w:val="1"/>
      <w:marLeft w:val="0"/>
      <w:marRight w:val="0"/>
      <w:marTop w:val="0"/>
      <w:marBottom w:val="0"/>
      <w:divBdr>
        <w:top w:val="none" w:sz="0" w:space="0" w:color="auto"/>
        <w:left w:val="none" w:sz="0" w:space="0" w:color="auto"/>
        <w:bottom w:val="none" w:sz="0" w:space="0" w:color="auto"/>
        <w:right w:val="none" w:sz="0" w:space="0" w:color="auto"/>
      </w:divBdr>
    </w:div>
    <w:div w:id="1771898329">
      <w:bodyDiv w:val="1"/>
      <w:marLeft w:val="0"/>
      <w:marRight w:val="0"/>
      <w:marTop w:val="0"/>
      <w:marBottom w:val="0"/>
      <w:divBdr>
        <w:top w:val="none" w:sz="0" w:space="0" w:color="auto"/>
        <w:left w:val="none" w:sz="0" w:space="0" w:color="auto"/>
        <w:bottom w:val="none" w:sz="0" w:space="0" w:color="auto"/>
        <w:right w:val="none" w:sz="0" w:space="0" w:color="auto"/>
      </w:divBdr>
    </w:div>
    <w:div w:id="1796363337">
      <w:bodyDiv w:val="1"/>
      <w:marLeft w:val="0"/>
      <w:marRight w:val="0"/>
      <w:marTop w:val="0"/>
      <w:marBottom w:val="0"/>
      <w:divBdr>
        <w:top w:val="none" w:sz="0" w:space="0" w:color="auto"/>
        <w:left w:val="none" w:sz="0" w:space="0" w:color="auto"/>
        <w:bottom w:val="none" w:sz="0" w:space="0" w:color="auto"/>
        <w:right w:val="none" w:sz="0" w:space="0" w:color="auto"/>
      </w:divBdr>
    </w:div>
    <w:div w:id="1825511690">
      <w:bodyDiv w:val="1"/>
      <w:marLeft w:val="0"/>
      <w:marRight w:val="0"/>
      <w:marTop w:val="0"/>
      <w:marBottom w:val="0"/>
      <w:divBdr>
        <w:top w:val="none" w:sz="0" w:space="0" w:color="auto"/>
        <w:left w:val="none" w:sz="0" w:space="0" w:color="auto"/>
        <w:bottom w:val="none" w:sz="0" w:space="0" w:color="auto"/>
        <w:right w:val="none" w:sz="0" w:space="0" w:color="auto"/>
      </w:divBdr>
    </w:div>
    <w:div w:id="1848864739">
      <w:bodyDiv w:val="1"/>
      <w:marLeft w:val="0"/>
      <w:marRight w:val="0"/>
      <w:marTop w:val="0"/>
      <w:marBottom w:val="0"/>
      <w:divBdr>
        <w:top w:val="none" w:sz="0" w:space="0" w:color="auto"/>
        <w:left w:val="none" w:sz="0" w:space="0" w:color="auto"/>
        <w:bottom w:val="none" w:sz="0" w:space="0" w:color="auto"/>
        <w:right w:val="none" w:sz="0" w:space="0" w:color="auto"/>
      </w:divBdr>
      <w:divsChild>
        <w:div w:id="2072774430">
          <w:marLeft w:val="0"/>
          <w:marRight w:val="0"/>
          <w:marTop w:val="0"/>
          <w:marBottom w:val="0"/>
          <w:divBdr>
            <w:top w:val="none" w:sz="0" w:space="0" w:color="auto"/>
            <w:left w:val="none" w:sz="0" w:space="0" w:color="auto"/>
            <w:bottom w:val="none" w:sz="0" w:space="0" w:color="auto"/>
            <w:right w:val="none" w:sz="0" w:space="0" w:color="auto"/>
          </w:divBdr>
        </w:div>
      </w:divsChild>
    </w:div>
    <w:div w:id="1855924386">
      <w:bodyDiv w:val="1"/>
      <w:marLeft w:val="0"/>
      <w:marRight w:val="0"/>
      <w:marTop w:val="0"/>
      <w:marBottom w:val="0"/>
      <w:divBdr>
        <w:top w:val="none" w:sz="0" w:space="0" w:color="auto"/>
        <w:left w:val="none" w:sz="0" w:space="0" w:color="auto"/>
        <w:bottom w:val="none" w:sz="0" w:space="0" w:color="auto"/>
        <w:right w:val="none" w:sz="0" w:space="0" w:color="auto"/>
      </w:divBdr>
      <w:divsChild>
        <w:div w:id="1318799555">
          <w:marLeft w:val="0"/>
          <w:marRight w:val="0"/>
          <w:marTop w:val="0"/>
          <w:marBottom w:val="0"/>
          <w:divBdr>
            <w:top w:val="none" w:sz="0" w:space="0" w:color="auto"/>
            <w:left w:val="none" w:sz="0" w:space="0" w:color="auto"/>
            <w:bottom w:val="none" w:sz="0" w:space="0" w:color="auto"/>
            <w:right w:val="none" w:sz="0" w:space="0" w:color="auto"/>
          </w:divBdr>
        </w:div>
      </w:divsChild>
    </w:div>
    <w:div w:id="1934581149">
      <w:bodyDiv w:val="1"/>
      <w:marLeft w:val="0"/>
      <w:marRight w:val="0"/>
      <w:marTop w:val="0"/>
      <w:marBottom w:val="0"/>
      <w:divBdr>
        <w:top w:val="none" w:sz="0" w:space="0" w:color="auto"/>
        <w:left w:val="none" w:sz="0" w:space="0" w:color="auto"/>
        <w:bottom w:val="none" w:sz="0" w:space="0" w:color="auto"/>
        <w:right w:val="none" w:sz="0" w:space="0" w:color="auto"/>
      </w:divBdr>
      <w:divsChild>
        <w:div w:id="1230387781">
          <w:marLeft w:val="0"/>
          <w:marRight w:val="0"/>
          <w:marTop w:val="0"/>
          <w:marBottom w:val="0"/>
          <w:divBdr>
            <w:top w:val="none" w:sz="0" w:space="0" w:color="auto"/>
            <w:left w:val="none" w:sz="0" w:space="0" w:color="auto"/>
            <w:bottom w:val="none" w:sz="0" w:space="0" w:color="auto"/>
            <w:right w:val="none" w:sz="0" w:space="0" w:color="auto"/>
          </w:divBdr>
        </w:div>
      </w:divsChild>
    </w:div>
    <w:div w:id="1965649093">
      <w:bodyDiv w:val="1"/>
      <w:marLeft w:val="0"/>
      <w:marRight w:val="0"/>
      <w:marTop w:val="0"/>
      <w:marBottom w:val="0"/>
      <w:divBdr>
        <w:top w:val="none" w:sz="0" w:space="0" w:color="auto"/>
        <w:left w:val="none" w:sz="0" w:space="0" w:color="auto"/>
        <w:bottom w:val="none" w:sz="0" w:space="0" w:color="auto"/>
        <w:right w:val="none" w:sz="0" w:space="0" w:color="auto"/>
      </w:divBdr>
      <w:divsChild>
        <w:div w:id="618922007">
          <w:marLeft w:val="0"/>
          <w:marRight w:val="0"/>
          <w:marTop w:val="0"/>
          <w:marBottom w:val="0"/>
          <w:divBdr>
            <w:top w:val="none" w:sz="0" w:space="0" w:color="auto"/>
            <w:left w:val="none" w:sz="0" w:space="0" w:color="auto"/>
            <w:bottom w:val="none" w:sz="0" w:space="0" w:color="auto"/>
            <w:right w:val="none" w:sz="0" w:space="0" w:color="auto"/>
          </w:divBdr>
        </w:div>
      </w:divsChild>
    </w:div>
    <w:div w:id="1984314473">
      <w:bodyDiv w:val="1"/>
      <w:marLeft w:val="0"/>
      <w:marRight w:val="0"/>
      <w:marTop w:val="0"/>
      <w:marBottom w:val="0"/>
      <w:divBdr>
        <w:top w:val="none" w:sz="0" w:space="0" w:color="auto"/>
        <w:left w:val="none" w:sz="0" w:space="0" w:color="auto"/>
        <w:bottom w:val="none" w:sz="0" w:space="0" w:color="auto"/>
        <w:right w:val="none" w:sz="0" w:space="0" w:color="auto"/>
      </w:divBdr>
    </w:div>
    <w:div w:id="2039817407">
      <w:bodyDiv w:val="1"/>
      <w:marLeft w:val="0"/>
      <w:marRight w:val="0"/>
      <w:marTop w:val="0"/>
      <w:marBottom w:val="0"/>
      <w:divBdr>
        <w:top w:val="none" w:sz="0" w:space="0" w:color="auto"/>
        <w:left w:val="none" w:sz="0" w:space="0" w:color="auto"/>
        <w:bottom w:val="none" w:sz="0" w:space="0" w:color="auto"/>
        <w:right w:val="none" w:sz="0" w:space="0" w:color="auto"/>
      </w:divBdr>
    </w:div>
    <w:div w:id="2103839750">
      <w:bodyDiv w:val="1"/>
      <w:marLeft w:val="0"/>
      <w:marRight w:val="0"/>
      <w:marTop w:val="0"/>
      <w:marBottom w:val="0"/>
      <w:divBdr>
        <w:top w:val="none" w:sz="0" w:space="0" w:color="auto"/>
        <w:left w:val="none" w:sz="0" w:space="0" w:color="auto"/>
        <w:bottom w:val="none" w:sz="0" w:space="0" w:color="auto"/>
        <w:right w:val="none" w:sz="0" w:space="0" w:color="auto"/>
      </w:divBdr>
    </w:div>
    <w:div w:id="2124959234">
      <w:bodyDiv w:val="1"/>
      <w:marLeft w:val="0"/>
      <w:marRight w:val="0"/>
      <w:marTop w:val="0"/>
      <w:marBottom w:val="0"/>
      <w:divBdr>
        <w:top w:val="none" w:sz="0" w:space="0" w:color="auto"/>
        <w:left w:val="none" w:sz="0" w:space="0" w:color="auto"/>
        <w:bottom w:val="none" w:sz="0" w:space="0" w:color="auto"/>
        <w:right w:val="none" w:sz="0" w:space="0" w:color="auto"/>
      </w:divBdr>
      <w:divsChild>
        <w:div w:id="2010713422">
          <w:marLeft w:val="0"/>
          <w:marRight w:val="0"/>
          <w:marTop w:val="0"/>
          <w:marBottom w:val="0"/>
          <w:divBdr>
            <w:top w:val="none" w:sz="0" w:space="0" w:color="auto"/>
            <w:left w:val="none" w:sz="0" w:space="0" w:color="auto"/>
            <w:bottom w:val="none" w:sz="0" w:space="0" w:color="auto"/>
            <w:right w:val="none" w:sz="0" w:space="0" w:color="auto"/>
          </w:divBdr>
        </w:div>
        <w:div w:id="2087846499">
          <w:marLeft w:val="0"/>
          <w:marRight w:val="0"/>
          <w:marTop w:val="0"/>
          <w:marBottom w:val="0"/>
          <w:divBdr>
            <w:top w:val="none" w:sz="0" w:space="0" w:color="auto"/>
            <w:left w:val="none" w:sz="0" w:space="0" w:color="auto"/>
            <w:bottom w:val="none" w:sz="0" w:space="0" w:color="auto"/>
            <w:right w:val="none" w:sz="0" w:space="0" w:color="auto"/>
          </w:divBdr>
        </w:div>
        <w:div w:id="667289543">
          <w:marLeft w:val="0"/>
          <w:marRight w:val="0"/>
          <w:marTop w:val="0"/>
          <w:marBottom w:val="0"/>
          <w:divBdr>
            <w:top w:val="none" w:sz="0" w:space="0" w:color="auto"/>
            <w:left w:val="none" w:sz="0" w:space="0" w:color="auto"/>
            <w:bottom w:val="none" w:sz="0" w:space="0" w:color="auto"/>
            <w:right w:val="none" w:sz="0" w:space="0" w:color="auto"/>
          </w:divBdr>
        </w:div>
        <w:div w:id="1509523308">
          <w:marLeft w:val="0"/>
          <w:marRight w:val="0"/>
          <w:marTop w:val="0"/>
          <w:marBottom w:val="0"/>
          <w:divBdr>
            <w:top w:val="none" w:sz="0" w:space="0" w:color="auto"/>
            <w:left w:val="none" w:sz="0" w:space="0" w:color="auto"/>
            <w:bottom w:val="none" w:sz="0" w:space="0" w:color="auto"/>
            <w:right w:val="none" w:sz="0" w:space="0" w:color="auto"/>
          </w:divBdr>
        </w:div>
        <w:div w:id="182061786">
          <w:marLeft w:val="0"/>
          <w:marRight w:val="0"/>
          <w:marTop w:val="0"/>
          <w:marBottom w:val="0"/>
          <w:divBdr>
            <w:top w:val="none" w:sz="0" w:space="0" w:color="auto"/>
            <w:left w:val="none" w:sz="0" w:space="0" w:color="auto"/>
            <w:bottom w:val="none" w:sz="0" w:space="0" w:color="auto"/>
            <w:right w:val="none" w:sz="0" w:space="0" w:color="auto"/>
          </w:divBdr>
        </w:div>
        <w:div w:id="1184520150">
          <w:marLeft w:val="0"/>
          <w:marRight w:val="0"/>
          <w:marTop w:val="0"/>
          <w:marBottom w:val="0"/>
          <w:divBdr>
            <w:top w:val="none" w:sz="0" w:space="0" w:color="auto"/>
            <w:left w:val="none" w:sz="0" w:space="0" w:color="auto"/>
            <w:bottom w:val="none" w:sz="0" w:space="0" w:color="auto"/>
            <w:right w:val="none" w:sz="0" w:space="0" w:color="auto"/>
          </w:divBdr>
        </w:div>
        <w:div w:id="1582988852">
          <w:marLeft w:val="0"/>
          <w:marRight w:val="0"/>
          <w:marTop w:val="0"/>
          <w:marBottom w:val="0"/>
          <w:divBdr>
            <w:top w:val="none" w:sz="0" w:space="0" w:color="auto"/>
            <w:left w:val="none" w:sz="0" w:space="0" w:color="auto"/>
            <w:bottom w:val="none" w:sz="0" w:space="0" w:color="auto"/>
            <w:right w:val="none" w:sz="0" w:space="0" w:color="auto"/>
          </w:divBdr>
        </w:div>
        <w:div w:id="1036388703">
          <w:marLeft w:val="0"/>
          <w:marRight w:val="0"/>
          <w:marTop w:val="0"/>
          <w:marBottom w:val="0"/>
          <w:divBdr>
            <w:top w:val="none" w:sz="0" w:space="0" w:color="auto"/>
            <w:left w:val="none" w:sz="0" w:space="0" w:color="auto"/>
            <w:bottom w:val="none" w:sz="0" w:space="0" w:color="auto"/>
            <w:right w:val="none" w:sz="0" w:space="0" w:color="auto"/>
          </w:divBdr>
        </w:div>
        <w:div w:id="110785846">
          <w:marLeft w:val="0"/>
          <w:marRight w:val="0"/>
          <w:marTop w:val="0"/>
          <w:marBottom w:val="0"/>
          <w:divBdr>
            <w:top w:val="none" w:sz="0" w:space="0" w:color="auto"/>
            <w:left w:val="none" w:sz="0" w:space="0" w:color="auto"/>
            <w:bottom w:val="none" w:sz="0" w:space="0" w:color="auto"/>
            <w:right w:val="none" w:sz="0" w:space="0" w:color="auto"/>
          </w:divBdr>
        </w:div>
        <w:div w:id="1313481615">
          <w:marLeft w:val="0"/>
          <w:marRight w:val="0"/>
          <w:marTop w:val="0"/>
          <w:marBottom w:val="0"/>
          <w:divBdr>
            <w:top w:val="none" w:sz="0" w:space="0" w:color="auto"/>
            <w:left w:val="none" w:sz="0" w:space="0" w:color="auto"/>
            <w:bottom w:val="none" w:sz="0" w:space="0" w:color="auto"/>
            <w:right w:val="none" w:sz="0" w:space="0" w:color="auto"/>
          </w:divBdr>
        </w:div>
        <w:div w:id="1129663156">
          <w:marLeft w:val="0"/>
          <w:marRight w:val="0"/>
          <w:marTop w:val="0"/>
          <w:marBottom w:val="0"/>
          <w:divBdr>
            <w:top w:val="none" w:sz="0" w:space="0" w:color="auto"/>
            <w:left w:val="none" w:sz="0" w:space="0" w:color="auto"/>
            <w:bottom w:val="none" w:sz="0" w:space="0" w:color="auto"/>
            <w:right w:val="none" w:sz="0" w:space="0" w:color="auto"/>
          </w:divBdr>
        </w:div>
      </w:divsChild>
    </w:div>
    <w:div w:id="21449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nvlpubs.nist.gov/nistpubs/SpecialPublications/NIST.SP.1270.pdf"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standards.ieee.org/initiatives/autonomous-intelligence-systems/" TargetMode="External"/><Relationship Id="rId34"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hbs.edu/managing-the-future-of-work/Pages/default.aspx" TargetMode="Externa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eoc.gov/laws/guidance/americans-disabilities-act-and-use-software-algorithms-and-artificial-intelligence" TargetMode="External"/><Relationship Id="rId20" Type="http://schemas.openxmlformats.org/officeDocument/2006/relationships/hyperlink" Target="https://www.iso.org/committee/6794475.html"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incidentdatabase.ai/"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ainowinstitute.org/disabilitybiasai-2019.pdf" TargetMode="External"/><Relationship Id="rId23" Type="http://schemas.openxmlformats.org/officeDocument/2006/relationships/hyperlink" Target="https://www.peatworks.org/"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s://legistar.council.nyc.gov/LegislationDetail.aspx?ID=4344524&amp;GUID="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bls.gov/news.release/disabl.a.htm" TargetMode="External"/><Relationship Id="rId22" Type="http://schemas.openxmlformats.org/officeDocument/2006/relationships/hyperlink" Target="https://www.nist.gov/itl/ai-risk-management-framework" TargetMode="External"/><Relationship Id="rId27" Type="http://schemas.openxmlformats.org/officeDocument/2006/relationships/hyperlink" Target="file:///C:\Users\patrickh\Downloads\AEDT_ACM_submission.doc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hyperlink" Target="https://doi.org/XXXXXXX.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0286-6E32-FD43-B228-588531BE3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CCSDescription</vt:lpstr>
    </vt:vector>
  </TitlesOfParts>
  <Manager/>
  <Company/>
  <LinksUpToDate>false</LinksUpToDate>
  <CharactersWithSpaces>26227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CCSDescription</dc:title>
  <dc:subject/>
  <dc:creator>Power Edit 6.0</dc:creator>
  <cp:keywords/>
  <dc:description>\begin{CCSXML}
&lt;ccs2012&gt;
   &lt;concept&gt;
       &lt;concept_id&gt;10003456.10010927.10003616&lt;/concept_id&gt;
       &lt;concept_desc&gt;Social and professional topics~People with disabilities&lt;/concept_desc&gt;
       &lt;concept_significance&gt;500&lt;/concept_significance&gt;
       &lt;/concept&gt;
   &lt;concept&gt;
       &lt;concept_id&gt;10003120.10011738.10011774&lt;/concept_id&gt;
       &lt;concept_desc&gt;Human-centered computing~Accessibility design and evaluation methods&lt;/concept_desc&gt;
       &lt;concept_significance&gt;500&lt;/concept_significance&gt;
       &lt;/concept&gt;
 &lt;/ccs2012&gt;
\end{CCSXML}
\ccsdesc[500]{Social and professional topics~People with disabilities}
\ccsdesc[500]{Human-centered computing~Accessibility design and evaluation methods}</dc:description>
  <cp:lastModifiedBy>patrickh2022@outlook.com</cp:lastModifiedBy>
  <cp:revision>2</cp:revision>
  <cp:lastPrinted>2023-02-06T14:56:00Z</cp:lastPrinted>
  <dcterms:created xsi:type="dcterms:W3CDTF">2023-02-06T15:05:00Z</dcterms:created>
  <dcterms:modified xsi:type="dcterms:W3CDTF">2023-02-06T15:05:00Z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2.1.0</vt:lpwstr>
  </property>
</Properties>
</file>